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4197D" w14:textId="77777777" w:rsidR="002E7960" w:rsidRDefault="00DE1AF7">
      <w:pPr>
        <w:pStyle w:val="Title"/>
      </w:pPr>
      <w:r>
        <w:t>Objectification in Action: Self- and Other-Objectification in Same-gender Interactions</w:t>
      </w:r>
    </w:p>
    <w:tbl>
      <w:tblPr>
        <w:tblW w:w="5000" w:type="pct"/>
        <w:tblLook w:val="04A0" w:firstRow="1" w:lastRow="0" w:firstColumn="1" w:lastColumn="0" w:noHBand="0" w:noVBand="1"/>
      </w:tblPr>
      <w:tblGrid>
        <w:gridCol w:w="9404"/>
      </w:tblGrid>
      <w:tr w:rsidR="002E7960" w14:paraId="4934EDB6" w14:textId="77777777">
        <w:tc>
          <w:tcPr>
            <w:tcW w:w="0" w:type="auto"/>
          </w:tcPr>
          <w:p w14:paraId="67B29617" w14:textId="77777777" w:rsidR="002E7960" w:rsidRDefault="00DE1AF7">
            <w:pPr>
              <w:pStyle w:val="Compact"/>
              <w:jc w:val="center"/>
            </w:pPr>
            <w:r>
              <w:t>Randi L. Garcia^1, 2^, Kat Kyuchukova</w:t>
            </w:r>
            <w:r>
              <w:rPr>
                <w:vertAlign w:val="superscript"/>
              </w:rPr>
              <w:t>1</w:t>
            </w:r>
            <w:r>
              <w:t>, Asha Hinson</w:t>
            </w:r>
            <w:r>
              <w:rPr>
                <w:vertAlign w:val="superscript"/>
              </w:rPr>
              <w:t>1</w:t>
            </w:r>
            <w:r>
              <w:t>, &amp; Laneé Jung</w:t>
            </w:r>
            <w:r>
              <w:rPr>
                <w:vertAlign w:val="superscript"/>
              </w:rPr>
              <w:t>1</w:t>
            </w:r>
          </w:p>
        </w:tc>
      </w:tr>
      <w:tr w:rsidR="002E7960" w14:paraId="4D3C484E" w14:textId="77777777">
        <w:tc>
          <w:tcPr>
            <w:tcW w:w="0" w:type="auto"/>
          </w:tcPr>
          <w:p w14:paraId="0E90348A" w14:textId="77777777" w:rsidR="002E7960" w:rsidRDefault="00DE1AF7">
            <w:pPr>
              <w:pStyle w:val="Compact"/>
              <w:jc w:val="center"/>
            </w:pPr>
            <w:r>
              <w:rPr>
                <w:vertAlign w:val="superscript"/>
              </w:rPr>
              <w:t>1</w:t>
            </w:r>
            <w:r>
              <w:t xml:space="preserve"> Department of Psychology, Smith College</w:t>
            </w:r>
          </w:p>
        </w:tc>
      </w:tr>
      <w:tr w:rsidR="002E7960" w14:paraId="76D6446B" w14:textId="77777777">
        <w:tc>
          <w:tcPr>
            <w:tcW w:w="0" w:type="auto"/>
          </w:tcPr>
          <w:p w14:paraId="1CAEBEB1" w14:textId="77777777" w:rsidR="002E7960" w:rsidRDefault="00DE1AF7">
            <w:pPr>
              <w:pStyle w:val="Compact"/>
              <w:jc w:val="center"/>
            </w:pPr>
            <w:r>
              <w:rPr>
                <w:vertAlign w:val="superscript"/>
              </w:rPr>
              <w:t>2</w:t>
            </w:r>
            <w:r>
              <w:t xml:space="preserve"> Program in Statistical and Data Sciences, Smith College</w:t>
            </w:r>
          </w:p>
        </w:tc>
      </w:tr>
      <w:tr w:rsidR="002E7960" w14:paraId="7EA93056" w14:textId="77777777">
        <w:tc>
          <w:tcPr>
            <w:tcW w:w="0" w:type="auto"/>
          </w:tcPr>
          <w:p w14:paraId="150BBEF3" w14:textId="77777777" w:rsidR="002E7960" w:rsidRDefault="00DE1AF7">
            <w:pPr>
              <w:pStyle w:val="Compact"/>
              <w:jc w:val="center"/>
            </w:pPr>
            <w:r>
              <w:t>                                                                                                                                                    </w:t>
            </w:r>
          </w:p>
        </w:tc>
      </w:tr>
    </w:tbl>
    <w:p w14:paraId="3BB05F0F" w14:textId="77777777" w:rsidR="002E7960" w:rsidRDefault="00DE1AF7">
      <w:pPr>
        <w:pStyle w:val="BodyText"/>
      </w:pPr>
      <w:r>
        <w:t> </w:t>
      </w:r>
    </w:p>
    <w:p w14:paraId="783B9A30" w14:textId="77777777" w:rsidR="002E7960" w:rsidRDefault="00DE1AF7">
      <w:pPr>
        <w:pStyle w:val="BodyText"/>
      </w:pPr>
      <w:r>
        <w:t> </w:t>
      </w:r>
    </w:p>
    <w:p w14:paraId="2197182E" w14:textId="77777777" w:rsidR="002E7960" w:rsidRDefault="00DE1AF7">
      <w:pPr>
        <w:pStyle w:val="BodyText"/>
      </w:pPr>
      <w:r>
        <w:t> </w:t>
      </w:r>
    </w:p>
    <w:p w14:paraId="3C875030" w14:textId="77777777" w:rsidR="002E7960" w:rsidRDefault="00DE1AF7">
      <w:pPr>
        <w:pStyle w:val="BodyText"/>
      </w:pPr>
      <w:r>
        <w:t> </w:t>
      </w:r>
    </w:p>
    <w:p w14:paraId="2E1C131C" w14:textId="77777777" w:rsidR="002E7960" w:rsidRDefault="00DE1AF7">
      <w:pPr>
        <w:pStyle w:val="BodyText"/>
      </w:pPr>
      <w:r>
        <w:t> </w:t>
      </w:r>
    </w:p>
    <w:p w14:paraId="0615F291" w14:textId="77777777" w:rsidR="002E7960" w:rsidRDefault="00DE1AF7">
      <w:pPr>
        <w:pStyle w:val="BodyText"/>
      </w:pPr>
      <w:r>
        <w:t> </w:t>
      </w:r>
    </w:p>
    <w:p w14:paraId="13074C8A" w14:textId="77777777" w:rsidR="002E7960" w:rsidRDefault="00DE1AF7">
      <w:pPr>
        <w:pStyle w:val="BodyText"/>
      </w:pPr>
      <w:r>
        <w:t> </w:t>
      </w:r>
    </w:p>
    <w:p w14:paraId="1A1015E3" w14:textId="77777777" w:rsidR="002E7960" w:rsidRDefault="00DE1AF7">
      <w:pPr>
        <w:pStyle w:val="Heading1"/>
      </w:pPr>
      <w:bookmarkStart w:id="0" w:name="author-note"/>
      <w:bookmarkEnd w:id="0"/>
      <w:r>
        <w:t xml:space="preserve">Author </w:t>
      </w:r>
      <w:proofErr w:type="gramStart"/>
      <w:r>
        <w:t>note</w:t>
      </w:r>
      <w:proofErr w:type="gramEnd"/>
    </w:p>
    <w:p w14:paraId="76247170" w14:textId="77777777" w:rsidR="002E7960" w:rsidRDefault="00DE1AF7">
      <w:pPr>
        <w:pStyle w:val="FirstParagraph"/>
      </w:pPr>
      <w:r>
        <w:t xml:space="preserve">Correspondence concerning this article should be addressed to Randi L. Garcia, 415 Bass Hall, Smith College, Northampton, MA 01060. E-mail: </w:t>
      </w:r>
      <w:hyperlink r:id="rId7">
        <w:r>
          <w:rPr>
            <w:rStyle w:val="Hyperlink"/>
          </w:rPr>
          <w:t>rgarcia@smith.edu</w:t>
        </w:r>
      </w:hyperlink>
    </w:p>
    <w:p w14:paraId="6F20DCEE" w14:textId="77777777" w:rsidR="002E7960" w:rsidRDefault="00DE1AF7">
      <w:pPr>
        <w:pStyle w:val="Title"/>
      </w:pPr>
      <w:r>
        <w:lastRenderedPageBreak/>
        <w:t>Abstract</w:t>
      </w:r>
    </w:p>
    <w:p w14:paraId="5AC8916B" w14:textId="77777777" w:rsidR="002E7960" w:rsidRDefault="00DE1AF7">
      <w:pPr>
        <w:pStyle w:val="BodyText"/>
      </w:pPr>
      <w:r>
        <w:t>Empirical evidence has only found links between objectification, self-objectification, and negative outcomes for wom</w:t>
      </w:r>
      <w:ins w:id="1" w:author="Lanee B. Jung" w:date="2020-08-05T17:16:00Z">
        <w:r w:rsidR="0098276B">
          <w:t>e</w:t>
        </w:r>
      </w:ins>
      <w:del w:id="2" w:author="Lanee B. Jung" w:date="2020-08-05T17:16:00Z">
        <w:r w:rsidDel="0098276B">
          <w:delText>a</w:delText>
        </w:r>
      </w:del>
      <w:r>
        <w:t>n within interpersonal interactions between male-female pairs. The purpose of the present study was to extend past research and consider the relationships between such valuable phenomena and their effects on authenticity within interactions between female pairs. Wom</w:t>
      </w:r>
      <w:ins w:id="3" w:author="Lanee B. Jung" w:date="2020-08-05T17:17:00Z">
        <w:r w:rsidR="009211EA">
          <w:t>e</w:t>
        </w:r>
      </w:ins>
      <w:del w:id="4" w:author="Lanee B. Jung" w:date="2020-08-05T17:17:00Z">
        <w:r w:rsidDel="009211EA">
          <w:delText>a</w:delText>
        </w:r>
      </w:del>
      <w:r>
        <w:t xml:space="preserve">n </w:t>
      </w:r>
      <w:proofErr w:type="gramStart"/>
      <w:r>
        <w:t>were</w:t>
      </w:r>
      <w:proofErr w:type="gramEnd"/>
      <w:r>
        <w:t xml:space="preserve"> brought into the laboratory and interacted in same-sex dyads. Dyadic analysis was utilized to detect whether partners’ objectification of each other affected state self-objectification, and the resulting feelings of comfort and authenticity during the interaction. After the interaction, participants completed a questionnaire which measured many constructs including cognitive performance, career aspirations, and relationship agency. Results revealed no significant relationship between self-objectification and authenticity. Further, although there were significantly negative effects on career aspirations and relationship agency resulting from a lack of relationship authenticity, there was no evidence that this is due to feelings of sexual objectification. The significant partner effect of objectification on actor self-objectification suggests that women being objectified by other women still results in feelings of self-objectification, and such research has powerful implications for the ways that women interact in both sexual and non-sexual settings. AUTHOR NOTE: mention Clark trigram coders Hannah et al.</w:t>
      </w:r>
    </w:p>
    <w:p w14:paraId="5B7F928E" w14:textId="77777777" w:rsidR="002E7960" w:rsidRDefault="00DE1AF7">
      <w:pPr>
        <w:pStyle w:val="BodyText"/>
      </w:pPr>
      <w:r>
        <w:rPr>
          <w:i/>
        </w:rPr>
        <w:t>Keywords:</w:t>
      </w:r>
      <w:r>
        <w:t xml:space="preserve"> keywords</w:t>
      </w:r>
    </w:p>
    <w:p w14:paraId="482645E0" w14:textId="77777777" w:rsidR="002E7960" w:rsidRDefault="00DE1AF7">
      <w:pPr>
        <w:pStyle w:val="BodyText"/>
      </w:pPr>
      <w:r>
        <w:t>Word count:</w:t>
      </w:r>
    </w:p>
    <w:p w14:paraId="7F53789D" w14:textId="77777777" w:rsidR="002E7960" w:rsidRDefault="00DE1AF7">
      <w:pPr>
        <w:pStyle w:val="Title"/>
      </w:pPr>
      <w:r>
        <w:lastRenderedPageBreak/>
        <w:t>Objectification in Action: Self- and Other-Objectification in Same-gender Interactions</w:t>
      </w:r>
    </w:p>
    <w:p w14:paraId="404721DC" w14:textId="0637F6E7" w:rsidR="002E7960" w:rsidRDefault="00DE1AF7">
      <w:pPr>
        <w:pStyle w:val="BodyText"/>
      </w:pPr>
      <w:r>
        <w:t xml:space="preserve">Roberts and Fredrickson (1997) Objectification Theory, suggests that, in addition to being steeped in a culture that objectifies women, women are objectified in actual interpersonal encounters. The negative effects of this interpersonal objectification might be the strongest when it is a man doing the objectifying (Gervais, </w:t>
      </w:r>
      <w:proofErr w:type="spellStart"/>
      <w:r>
        <w:t>Vescio</w:t>
      </w:r>
      <w:proofErr w:type="spellEnd"/>
      <w:r>
        <w:t xml:space="preserve">, &amp; Allen, 2011), but what are the consequences when a woman objectifies another woman in an interaction? Psychological researchers studying the sexual objectification of women, have in recent years explored the interpersonal process of the objectification, finding evidence for self-objectification in the target as a proximal consequence (Garcia, Earnshaw, &amp; Quinn, 2016, </w:t>
      </w:r>
      <w:proofErr w:type="spellStart"/>
      <w:r>
        <w:t>Strelan</w:t>
      </w:r>
      <w:proofErr w:type="spellEnd"/>
      <w:r>
        <w:t xml:space="preserve"> and </w:t>
      </w:r>
      <w:proofErr w:type="spellStart"/>
      <w:r>
        <w:t>Pagoudis</w:t>
      </w:r>
      <w:proofErr w:type="spellEnd"/>
      <w:r>
        <w:t xml:space="preserve"> (2018), Riemer, </w:t>
      </w:r>
      <w:proofErr w:type="spellStart"/>
      <w:r>
        <w:t>Sáez</w:t>
      </w:r>
      <w:proofErr w:type="spellEnd"/>
      <w:r>
        <w:t xml:space="preserve">, Brock, and Gervais (2020)). For example, in a face-to-face mixed-gender dyadic study, </w:t>
      </w:r>
      <w:commentRangeStart w:id="5"/>
      <w:r>
        <w:t xml:space="preserve">Garcia et al. (2016) found that men’s reported objectification of their female interaction partner </w:t>
      </w:r>
      <w:del w:id="6" w:author="Lanee B. Jung" w:date="2020-08-05T17:48:00Z">
        <w:r w:rsidDel="003F2852">
          <w:delText xml:space="preserve">during an interaction </w:delText>
        </w:r>
      </w:del>
      <w:r>
        <w:t xml:space="preserve">was associated with increased self-objectification reported by their partner. </w:t>
      </w:r>
      <w:commentRangeEnd w:id="5"/>
      <w:r w:rsidR="007E4D7C">
        <w:rPr>
          <w:rStyle w:val="CommentReference"/>
          <w:rFonts w:asciiTheme="minorHAnsi" w:hAnsiTheme="minorHAnsi"/>
        </w:rPr>
        <w:commentReference w:id="5"/>
      </w:r>
      <w:r>
        <w:t>They did not include same-gender</w:t>
      </w:r>
      <w:ins w:id="7" w:author="Lanee B. Jung" w:date="2020-08-05T22:26:00Z">
        <w:r w:rsidR="00152AB8">
          <w:t>,</w:t>
        </w:r>
      </w:ins>
      <w:r>
        <w:t xml:space="preserve"> woman-woman interacting pairs. Gervais, </w:t>
      </w:r>
      <w:proofErr w:type="spellStart"/>
      <w:r>
        <w:t>Sáez</w:t>
      </w:r>
      <w:proofErr w:type="spellEnd"/>
      <w:r>
        <w:t>, Riemer, and Klein (2020) ha</w:t>
      </w:r>
      <w:ins w:id="8" w:author="Lanee B. Jung" w:date="2020-08-05T17:50:00Z">
        <w:r w:rsidR="00963FA1">
          <w:t>ve</w:t>
        </w:r>
      </w:ins>
      <w:del w:id="9" w:author="Lanee B. Jung" w:date="2020-08-05T17:50:00Z">
        <w:r w:rsidDel="00963FA1">
          <w:delText>s</w:delText>
        </w:r>
      </w:del>
      <w:r>
        <w:t xml:space="preserve"> reviewed the literature on interpersonal self-objectification and has organized </w:t>
      </w:r>
      <w:del w:id="10" w:author="Lanee B. Jung" w:date="2020-08-05T17:50:00Z">
        <w:r w:rsidDel="00963FA1">
          <w:delText xml:space="preserve">the </w:delText>
        </w:r>
      </w:del>
      <w:r>
        <w:t xml:space="preserve">the process in a theoretical model called the </w:t>
      </w:r>
      <w:commentRangeStart w:id="11"/>
      <w:r>
        <w:t>SIMO</w:t>
      </w:r>
      <w:commentRangeEnd w:id="11"/>
      <w:r w:rsidR="00963FA1">
        <w:rPr>
          <w:rStyle w:val="CommentReference"/>
          <w:rFonts w:asciiTheme="minorHAnsi" w:hAnsiTheme="minorHAnsi"/>
        </w:rPr>
        <w:commentReference w:id="11"/>
      </w:r>
      <w:r>
        <w:t>, but th</w:t>
      </w:r>
      <w:ins w:id="12" w:author="Lanee B. Jung" w:date="2020-08-05T17:50:00Z">
        <w:r w:rsidR="00963FA1">
          <w:t>is</w:t>
        </w:r>
      </w:ins>
      <w:del w:id="13" w:author="Lanee B. Jung" w:date="2020-08-05T17:50:00Z">
        <w:r w:rsidDel="00963FA1">
          <w:delText>eir</w:delText>
        </w:r>
      </w:del>
      <w:r>
        <w:t xml:space="preserve"> model is currently only relevant for mixed-gender encounters. Although there is ample evidence that women objectify other women (Loughnan et al., 2015a; </w:t>
      </w:r>
      <w:proofErr w:type="spellStart"/>
      <w:r>
        <w:t>Puvia</w:t>
      </w:r>
      <w:proofErr w:type="spellEnd"/>
      <w:r>
        <w:t xml:space="preserve"> &amp; Vaes, 2013), there are currently no studies investigating the process of interpersonal objectification in same-gender interactions. Does objectification by a female interaction partner have the same downstream negative consequences as being objectified by a male interaction partner? The current</w:t>
      </w:r>
      <w:ins w:id="14" w:author="Lanee B. Jung" w:date="2020-08-06T11:39:00Z">
        <w:r w:rsidR="00DB4049">
          <w:t xml:space="preserve"> dyadic</w:t>
        </w:r>
      </w:ins>
      <w:r>
        <w:t xml:space="preserve"> study address</w:t>
      </w:r>
      <w:ins w:id="15" w:author="Lanee B. Jung" w:date="2020-08-06T11:39:00Z">
        <w:r w:rsidR="00DB4049">
          <w:t>es</w:t>
        </w:r>
      </w:ins>
      <w:del w:id="16" w:author="Lanee B. Jung" w:date="2020-08-06T11:39:00Z">
        <w:r w:rsidDel="00DB4049">
          <w:delText>ing</w:delText>
        </w:r>
      </w:del>
      <w:r>
        <w:t xml:space="preserve"> this omission </w:t>
      </w:r>
      <w:ins w:id="17" w:author="Lanee B. Jung" w:date="2020-08-06T11:40:00Z">
        <w:r w:rsidR="00DB4049">
          <w:t xml:space="preserve">using </w:t>
        </w:r>
      </w:ins>
      <w:del w:id="18" w:author="Lanee B. Jung" w:date="2020-08-06T11:40:00Z">
        <w:r w:rsidDel="00DB4049">
          <w:delText xml:space="preserve">with a dyadic study of </w:delText>
        </w:r>
      </w:del>
      <w:r>
        <w:t>interacting pairs where both members identify as women.</w:t>
      </w:r>
    </w:p>
    <w:p w14:paraId="03EAD476" w14:textId="77777777" w:rsidR="002E7960" w:rsidRDefault="00DE1AF7">
      <w:pPr>
        <w:pStyle w:val="Heading2"/>
      </w:pPr>
      <w:bookmarkStart w:id="19" w:name="self-objectification"/>
      <w:bookmarkEnd w:id="19"/>
      <w:r>
        <w:lastRenderedPageBreak/>
        <w:t>Self-Objectification</w:t>
      </w:r>
    </w:p>
    <w:p w14:paraId="62E556AE" w14:textId="7A747CB4" w:rsidR="002E7960" w:rsidRDefault="00DE1AF7">
      <w:pPr>
        <w:pStyle w:val="FirstParagraph"/>
      </w:pPr>
      <w:r>
        <w:t>Self-objectification is a psychological process that accounts offer</w:t>
      </w:r>
      <w:del w:id="20" w:author="Lanee B. Jung" w:date="2020-08-06T11:52:00Z">
        <w:r w:rsidDel="008A0686">
          <w:delText>s</w:delText>
        </w:r>
      </w:del>
      <w:r>
        <w:t xml:space="preserve"> a cognitive mechanism for translating the experiences of interpersonal objectification (Loughnan et al., 2015a) to negative mental health outcomes (e.g., anxiety, self-esteem, and cognitive performance) (</w:t>
      </w:r>
      <w:proofErr w:type="spellStart"/>
      <w:r>
        <w:t>Calogero</w:t>
      </w:r>
      <w:proofErr w:type="spellEnd"/>
      <w:r>
        <w:t xml:space="preserve">, </w:t>
      </w:r>
      <w:proofErr w:type="spellStart"/>
      <w:r>
        <w:t>Tantleff</w:t>
      </w:r>
      <w:proofErr w:type="spellEnd"/>
      <w:r>
        <w:t xml:space="preserve">-Dunn, &amp; Thompson, 2011; Moradi &amp; Huang, 2008). </w:t>
      </w:r>
      <w:proofErr w:type="spellStart"/>
      <w:r>
        <w:t>Calogero</w:t>
      </w:r>
      <w:proofErr w:type="spellEnd"/>
      <w:r>
        <w:t xml:space="preserve"> et al. (2011) proposes that self-objectification can be conceptualized as a learned trait, or </w:t>
      </w:r>
      <w:r>
        <w:rPr>
          <w:i/>
        </w:rPr>
        <w:t>trait</w:t>
      </w:r>
      <w:r>
        <w:t xml:space="preserve"> self-objectification (TSO). Furthermore, it can also be elicited momentarily, through the media, for example, with sexualized images in movies and magazines (</w:t>
      </w:r>
      <w:proofErr w:type="spellStart"/>
      <w:r>
        <w:t>Morry</w:t>
      </w:r>
      <w:proofErr w:type="spellEnd"/>
      <w:r>
        <w:t xml:space="preserve"> &amp; </w:t>
      </w:r>
      <w:proofErr w:type="spellStart"/>
      <w:r>
        <w:t>Staska</w:t>
      </w:r>
      <w:proofErr w:type="spellEnd"/>
      <w:r>
        <w:t>, 2001), or when wearing sexualizing clothing (B. L. Fredrickson, Roberts, Noll, Quinn, &amp; Twenge, 1998). This momentary self-objectification is referr</w:t>
      </w:r>
      <w:ins w:id="21" w:author="Lanee B. Jung" w:date="2020-08-06T11:52:00Z">
        <w:r w:rsidR="008A0686">
          <w:t>e</w:t>
        </w:r>
      </w:ins>
      <w:r>
        <w:t xml:space="preserve">d to as </w:t>
      </w:r>
      <w:r>
        <w:rPr>
          <w:i/>
        </w:rPr>
        <w:t>state</w:t>
      </w:r>
      <w:r>
        <w:t xml:space="preserve"> self-objectification (Bernard, Legrand, &amp; Klein, 2018; </w:t>
      </w:r>
      <w:proofErr w:type="spellStart"/>
      <w:r>
        <w:t>Calogero</w:t>
      </w:r>
      <w:proofErr w:type="spellEnd"/>
      <w:r>
        <w:t xml:space="preserve"> et al., 2011; Moradi &amp; Huang, 2008). Being objectified by another person may interact TSO to effect experiences of feeling like a body, or state self-objectification (SSO; Garcia et al., 2016).</w:t>
      </w:r>
    </w:p>
    <w:p w14:paraId="133B4AAC" w14:textId="77777777" w:rsidR="002E7960" w:rsidRDefault="00DE1AF7">
      <w:pPr>
        <w:pStyle w:val="Heading2"/>
      </w:pPr>
      <w:bookmarkStart w:id="22" w:name="women-objectifying-women"/>
      <w:bookmarkEnd w:id="22"/>
      <w:r>
        <w:t>Women Objectifying Women</w:t>
      </w:r>
    </w:p>
    <w:p w14:paraId="64AC6CD1" w14:textId="28D1E262" w:rsidR="002E7960" w:rsidRDefault="00DE1AF7">
      <w:pPr>
        <w:pStyle w:val="FirstParagraph"/>
      </w:pPr>
      <w:r>
        <w:t>Past research has focused on men’s objectifying behaviors, with little attention to the role that women may also play in</w:t>
      </w:r>
      <w:del w:id="23" w:author="Lanee B. Jung" w:date="2020-08-06T11:55:00Z">
        <w:r w:rsidDel="008A0686">
          <w:delText xml:space="preserve"> </w:delText>
        </w:r>
      </w:del>
      <w:ins w:id="24" w:author="Lanee B. Jung" w:date="2020-08-06T11:55:00Z">
        <w:r w:rsidR="008A0686">
          <w:t xml:space="preserve"> </w:t>
        </w:r>
      </w:ins>
      <w:ins w:id="25" w:author="Lanee B. Jung" w:date="2020-08-06T11:57:00Z">
        <w:r w:rsidR="008A0686">
          <w:t>objectifying other women</w:t>
        </w:r>
      </w:ins>
      <w:del w:id="26" w:author="Lanee B. Jung" w:date="2020-08-06T11:55:00Z">
        <w:r w:rsidDel="008A0686">
          <w:delText>enacting objectification of women</w:delText>
        </w:r>
      </w:del>
      <w:r>
        <w:t xml:space="preserve">. Hill and Fischer (2008) assessed women’s experiences of objectification from men separately from women’s experiences of objectification from women and found that women may be socialized not only to see themselves as objects but perhaps to see other women as objects as well, although this process was not </w:t>
      </w:r>
      <w:proofErr w:type="spellStart"/>
      <w:r>
        <w:t>comfirmed</w:t>
      </w:r>
      <w:proofErr w:type="spellEnd"/>
      <w:r>
        <w:t xml:space="preserve"> to occur during an actual interpersonal interaction.</w:t>
      </w:r>
      <w:ins w:id="27" w:author="Lanee B. Jung" w:date="2020-08-06T11:58:00Z">
        <w:r w:rsidR="008A0686">
          <w:t xml:space="preserve"> Loughnan et al., (2015a) </w:t>
        </w:r>
      </w:ins>
      <w:del w:id="28" w:author="Lanee B. Jung" w:date="2020-08-06T11:58:00Z">
        <w:r w:rsidDel="008A0686">
          <w:delText xml:space="preserve"> Some studies have actually </w:delText>
        </w:r>
      </w:del>
      <w:r>
        <w:t>found that women objectify other women to a greater extent than they objectify men</w:t>
      </w:r>
      <w:del w:id="29" w:author="Lanee B. Jung" w:date="2020-08-06T11:59:00Z">
        <w:r w:rsidDel="008A0686">
          <w:delText xml:space="preserve"> (Loughnan et al., 2015a).</w:delText>
        </w:r>
      </w:del>
      <w:ins w:id="30" w:author="Lanee B. Jung" w:date="2020-08-06T11:59:00Z">
        <w:r w:rsidR="008A0686">
          <w:t xml:space="preserve">. </w:t>
        </w:r>
      </w:ins>
      <w:del w:id="31" w:author="Lanee B. Jung" w:date="2020-08-06T11:59:00Z">
        <w:r w:rsidDel="008A0686">
          <w:delText xml:space="preserve"> </w:delText>
        </w:r>
      </w:del>
      <w:proofErr w:type="spellStart"/>
      <w:r>
        <w:t>Women</w:t>
      </w:r>
      <w:proofErr w:type="spellEnd"/>
      <w:r>
        <w:t xml:space="preserve"> have also been found to objectify (dehumanized) sexualized targets presented as images (</w:t>
      </w:r>
      <w:proofErr w:type="spellStart"/>
      <w:r>
        <w:t>Puvia</w:t>
      </w:r>
      <w:proofErr w:type="spellEnd"/>
      <w:r>
        <w:t xml:space="preserve"> &amp; Vaes, 2013), but we know very little about interpersonal sexual objectification among women and what </w:t>
      </w:r>
      <w:r>
        <w:lastRenderedPageBreak/>
        <w:t>the immediate effects of this objectification might be.</w:t>
      </w:r>
      <w:ins w:id="32" w:author="Lanee B. Jung" w:date="2020-08-06T11:59:00Z">
        <w:r w:rsidR="008A0686">
          <w:t xml:space="preserve"> We do know that </w:t>
        </w:r>
      </w:ins>
      <w:del w:id="33" w:author="Lanee B. Jung" w:date="2020-08-06T11:59:00Z">
        <w:r w:rsidDel="008A0686">
          <w:delText xml:space="preserve"> </w:delText>
        </w:r>
      </w:del>
      <w:ins w:id="34" w:author="Lanee B. Jung" w:date="2020-08-06T11:59:00Z">
        <w:r w:rsidR="008A0686">
          <w:t>o</w:t>
        </w:r>
      </w:ins>
      <w:del w:id="35" w:author="Lanee B. Jung" w:date="2020-08-06T11:59:00Z">
        <w:r w:rsidDel="008A0686">
          <w:delText>O</w:delText>
        </w:r>
      </w:del>
      <w:r>
        <w:t xml:space="preserve">bjectification has more adverse consequences for women than men (Gervais et al., 2011; Moradi &amp; Huang, 2008; </w:t>
      </w:r>
      <w:proofErr w:type="spellStart"/>
      <w:r>
        <w:t>Saguy</w:t>
      </w:r>
      <w:proofErr w:type="spellEnd"/>
      <w:r>
        <w:t>, Quinn, F Dovidio, &amp; Pratto, 2010), however, if women objectify other women, perhaps even to a stronger degree than they objectify men, this higher dose of objectification might be a detrimental combination.</w:t>
      </w:r>
    </w:p>
    <w:p w14:paraId="45D780F1" w14:textId="77777777" w:rsidR="002E7960" w:rsidRDefault="00DE1AF7">
      <w:pPr>
        <w:pStyle w:val="BodyText"/>
      </w:pPr>
      <w:commentRangeStart w:id="36"/>
      <w:proofErr w:type="spellStart"/>
      <w:r>
        <w:t>Harsey</w:t>
      </w:r>
      <w:proofErr w:type="spellEnd"/>
      <w:r>
        <w:t xml:space="preserve"> and Zurbriggen (2020) found that self-objectification was related to the objectification of women to a similar degree for men and women participants (although men scored higher than women on a measure of belief that objectification of women is natural for men). Additionally, </w:t>
      </w:r>
      <w:proofErr w:type="spellStart"/>
      <w:r>
        <w:t>Strelan</w:t>
      </w:r>
      <w:proofErr w:type="spellEnd"/>
      <w:r>
        <w:t xml:space="preserve"> and Hargreaves (2005) found that the more women self-objectify, the more they objectify other women. Could the process work in the other direction as well, that is, could objectification by a </w:t>
      </w:r>
      <w:proofErr w:type="gramStart"/>
      <w:r>
        <w:t>women</w:t>
      </w:r>
      <w:proofErr w:type="gramEnd"/>
      <w:r>
        <w:t xml:space="preserve"> produce self-objectification, an a similar manner to mixed-gender interactions?</w:t>
      </w:r>
      <w:commentRangeEnd w:id="36"/>
      <w:r w:rsidR="00BD42B7">
        <w:rPr>
          <w:rStyle w:val="CommentReference"/>
          <w:rFonts w:asciiTheme="minorHAnsi" w:hAnsiTheme="minorHAnsi"/>
        </w:rPr>
        <w:commentReference w:id="36"/>
      </w:r>
    </w:p>
    <w:p w14:paraId="777A706B" w14:textId="77777777" w:rsidR="002E7960" w:rsidRDefault="00DE1AF7">
      <w:pPr>
        <w:pStyle w:val="Heading2"/>
      </w:pPr>
      <w:bookmarkStart w:id="37" w:name="interpersonal-objectification"/>
      <w:bookmarkEnd w:id="37"/>
      <w:r>
        <w:t>Interpersonal Objectification</w:t>
      </w:r>
    </w:p>
    <w:p w14:paraId="2F37B507" w14:textId="7E5634BA" w:rsidR="002E7960" w:rsidRDefault="00DE1AF7">
      <w:pPr>
        <w:pStyle w:val="FirstParagraph"/>
      </w:pPr>
      <w:r>
        <w:t xml:space="preserve">Studies have shown that within social encounters women are gazed at more than men (Briton &amp; Hall, 1995), </w:t>
      </w:r>
      <w:ins w:id="38" w:author="Lanee B. Jung" w:date="2020-08-08T16:06:00Z">
        <w:r w:rsidR="00C146A5">
          <w:t xml:space="preserve">and </w:t>
        </w:r>
      </w:ins>
      <w:r>
        <w:t>often times feel ‘looked at’ within interpersonal interactions (Argyle &amp; Williams, 1969; Miles-McLean et al., 2015), and will more than likely internalize the objectifying gaze on physical self (</w:t>
      </w:r>
      <w:proofErr w:type="spellStart"/>
      <w:r>
        <w:t>Puvia</w:t>
      </w:r>
      <w:proofErr w:type="spellEnd"/>
      <w:r>
        <w:t xml:space="preserve"> &amp; Vaes, 2013; Young, 1979). Moreover, perhaps the most adverse effect </w:t>
      </w:r>
      <w:del w:id="39" w:author="Lanee B. Jung" w:date="2020-08-06T12:08:00Z">
        <w:r w:rsidDel="00BD42B7">
          <w:delText xml:space="preserve">of objectifying treatment </w:delText>
        </w:r>
      </w:del>
      <w:r>
        <w:t>is that it effectively socializes girls and women to treat themselves as objects to be looked at and evaluated (</w:t>
      </w:r>
      <w:proofErr w:type="spellStart"/>
      <w:del w:id="40" w:author="Lanee B. Jung" w:date="2020-08-06T12:09:00Z">
        <w:r w:rsidDel="00BD42B7">
          <w:delText xml:space="preserve">self-objectification; </w:delText>
        </w:r>
      </w:del>
      <w:r>
        <w:t>Bartky</w:t>
      </w:r>
      <w:proofErr w:type="spellEnd"/>
      <w:r>
        <w:t xml:space="preserve">, 1990; Berger, Cohen, &amp; </w:t>
      </w:r>
      <w:proofErr w:type="spellStart"/>
      <w:r>
        <w:t>Zelditch</w:t>
      </w:r>
      <w:proofErr w:type="spellEnd"/>
      <w:r>
        <w:t xml:space="preserve"> Jr, 1972; B. L. Fredrickson et al., 1998). Gervais et al. (2020) recently review</w:t>
      </w:r>
      <w:ins w:id="41" w:author="Lanee B. Jung" w:date="2020-08-06T12:11:00Z">
        <w:r w:rsidR="00F6574F">
          <w:t>ed</w:t>
        </w:r>
      </w:ins>
      <w:r>
        <w:t xml:space="preserve"> the research on interpersonal objectification and organized our current</w:t>
      </w:r>
      <w:del w:id="42" w:author="Lanee B. Jung" w:date="2020-08-06T12:11:00Z">
        <w:r w:rsidDel="00F6574F">
          <w:delText>l</w:delText>
        </w:r>
      </w:del>
      <w:r>
        <w:t xml:space="preserve"> theoretical understanding of this process in the Social Interaction Model of Objectification (SIMO). What is clear from Gervais et al. (2020) is that we know little about women-on-women interpersonal objectification. Could there also be negative </w:t>
      </w:r>
      <w:r>
        <w:lastRenderedPageBreak/>
        <w:t xml:space="preserve">consequences of this type of interpersonal objectification? Perhaps women could be amplifying </w:t>
      </w:r>
      <w:proofErr w:type="spellStart"/>
      <w:r>
        <w:t>each others’</w:t>
      </w:r>
      <w:proofErr w:type="spellEnd"/>
      <w:r>
        <w:t xml:space="preserve"> state self-objectification </w:t>
      </w:r>
      <w:commentRangeStart w:id="43"/>
      <w:r>
        <w:t>as they get ready to go out for the night</w:t>
      </w:r>
      <w:commentRangeEnd w:id="43"/>
      <w:r w:rsidR="00F6574F">
        <w:rPr>
          <w:rStyle w:val="CommentReference"/>
          <w:rFonts w:asciiTheme="minorHAnsi" w:hAnsiTheme="minorHAnsi"/>
        </w:rPr>
        <w:commentReference w:id="43"/>
      </w:r>
      <w:r>
        <w:t xml:space="preserve">, </w:t>
      </w:r>
      <w:r>
        <w:rPr>
          <w:i/>
        </w:rPr>
        <w:t>before</w:t>
      </w:r>
      <w:r>
        <w:t xml:space="preserve"> the theoretical encounters with men or</w:t>
      </w:r>
      <w:del w:id="44" w:author="Lanee B. Jung" w:date="2020-08-08T10:28:00Z">
        <w:r w:rsidDel="003D3D83">
          <w:delText>a</w:delText>
        </w:r>
      </w:del>
      <w:r>
        <w:t>g</w:t>
      </w:r>
      <w:ins w:id="45" w:author="Lanee B. Jung" w:date="2020-08-08T10:28:00Z">
        <w:r w:rsidR="003D3D83">
          <w:t>a</w:t>
        </w:r>
      </w:ins>
      <w:r>
        <w:t>nized in the SIMO occur. In this way, women’s rituals of getting ready together might place</w:t>
      </w:r>
      <w:del w:id="46" w:author="Lanee B. Jung" w:date="2020-08-06T12:15:00Z">
        <w:r w:rsidDel="00F6574F">
          <w:delText>s</w:delText>
        </w:r>
      </w:del>
      <w:r>
        <w:t xml:space="preserve"> even</w:t>
      </w:r>
      <w:ins w:id="47" w:author="Lanee B. Jung" w:date="2020-08-06T13:01:00Z">
        <w:r w:rsidR="00872F5C">
          <w:t xml:space="preserve"> women with</w:t>
        </w:r>
      </w:ins>
      <w:r>
        <w:t xml:space="preserve"> low TSO </w:t>
      </w:r>
      <w:del w:id="48" w:author="Lanee B. Jung" w:date="2020-08-06T13:01:00Z">
        <w:r w:rsidDel="00872F5C">
          <w:delText xml:space="preserve">women </w:delText>
        </w:r>
      </w:del>
      <w:r>
        <w:t>in a higher SSO group.</w:t>
      </w:r>
    </w:p>
    <w:p w14:paraId="0728A6A3" w14:textId="03FDDCE6" w:rsidR="002E7960" w:rsidRDefault="00DE1AF7">
      <w:pPr>
        <w:pStyle w:val="BodyText"/>
      </w:pPr>
      <w:r>
        <w:t>Interpersonal objectification can also occur within the context of romantic relationships. Among heterosexual male and female college students, self-</w:t>
      </w:r>
      <w:del w:id="49" w:author="Lanee B. Jung" w:date="2020-08-06T13:03:00Z">
        <w:r w:rsidDel="00872F5C">
          <w:delText xml:space="preserve"> </w:delText>
        </w:r>
      </w:del>
      <w:r>
        <w:t>objectification has been found to be positively associated with the extent to which they objectify their romantic partners (Zurbriggen, Ramsey, &amp; Jaworski, 2011). Researchers have also studied interpersonal objectification and self-objectification in romantic relationships (</w:t>
      </w:r>
      <w:proofErr w:type="spellStart"/>
      <w:r>
        <w:t>Strelan</w:t>
      </w:r>
      <w:proofErr w:type="spellEnd"/>
      <w:r>
        <w:t xml:space="preserve"> &amp; </w:t>
      </w:r>
      <w:proofErr w:type="spellStart"/>
      <w:r>
        <w:t>Pagoudis</w:t>
      </w:r>
      <w:proofErr w:type="spellEnd"/>
      <w:r>
        <w:t xml:space="preserve">, 2018). Evidence is mixed, and women can sometimes have positive outcomes from appearance valuation within the context of an established romantic relationship </w:t>
      </w:r>
      <w:ins w:id="50" w:author="Lanee B. Jung" w:date="2020-08-06T13:06:00Z">
        <w:r w:rsidR="00872F5C">
          <w:t xml:space="preserve">in </w:t>
        </w:r>
        <w:proofErr w:type="spellStart"/>
        <w:r w:rsidR="00872F5C">
          <w:t xml:space="preserve">that </w:t>
        </w:r>
      </w:ins>
      <w:del w:id="51" w:author="Lanee B. Jung" w:date="2020-08-06T13:06:00Z">
        <w:r w:rsidDel="00872F5C">
          <w:delText xml:space="preserve">and </w:delText>
        </w:r>
      </w:del>
      <w:r>
        <w:t>the</w:t>
      </w:r>
      <w:proofErr w:type="spellEnd"/>
      <w:r>
        <w:t>y experience less SSO after appearance comments within romantic relationships (Meltzer, 2020), less is known about first dates. But this literature is also only about heterosexual relationships. A recent study has investigated the effect of self-objectification on the reduction of relationship building skills in general (including same-sex friendships) [CITE PWQ paper I reviewed, Yoder editor]. Both romantic relationships and relationships in general have been studied in the context of objectification, but neither of these literatures have investigated specifically same-gender relationships.</w:t>
      </w:r>
    </w:p>
    <w:p w14:paraId="3D8D6D91" w14:textId="70E1BFE8" w:rsidR="002E7960" w:rsidRDefault="00DE1AF7">
      <w:pPr>
        <w:pStyle w:val="BodyText"/>
      </w:pPr>
      <w:r>
        <w:t>There is evidence that the experience of state self-objectification in mixed-gender contexts (stranger and romantic) has negative consequences for women, but what about in the context of interactions with other women? Is the self-objectification experienced in mixed-gender interactions associated with the same negative process as that experienced in same-gender interactions? On the one hand, the</w:t>
      </w:r>
      <w:ins w:id="52" w:author="Lanee B. Jung" w:date="2020-08-06T13:07:00Z">
        <w:r w:rsidR="00872F5C">
          <w:t>re</w:t>
        </w:r>
      </w:ins>
      <w:ins w:id="53" w:author="Lanee B. Jung" w:date="2020-08-06T13:10:00Z">
        <w:r w:rsidR="00872F5C">
          <w:t xml:space="preserve"> i</w:t>
        </w:r>
      </w:ins>
      <w:ins w:id="54" w:author="Lanee B. Jung" w:date="2020-08-06T13:07:00Z">
        <w:r w:rsidR="00872F5C">
          <w:t>s</w:t>
        </w:r>
      </w:ins>
      <w:r>
        <w:t xml:space="preserve"> ample research demonstrating that the male gaze has a particularly detrimental effect would suggest no (Gay &amp; Castano, 2010; Gervais et al., 2011; </w:t>
      </w:r>
      <w:proofErr w:type="spellStart"/>
      <w:r>
        <w:lastRenderedPageBreak/>
        <w:t>Saguy</w:t>
      </w:r>
      <w:proofErr w:type="spellEnd"/>
      <w:r>
        <w:t xml:space="preserve"> et al., 2010, </w:t>
      </w:r>
      <w:proofErr w:type="spellStart"/>
      <w:r>
        <w:t>Calogero</w:t>
      </w:r>
      <w:proofErr w:type="spellEnd"/>
      <w:r>
        <w:t xml:space="preserve"> (2004); Yilmaz &amp; Bozo, 2019), but on the other hand, women do objectify other women (</w:t>
      </w:r>
      <w:proofErr w:type="spellStart"/>
      <w:r>
        <w:t>Harsey</w:t>
      </w:r>
      <w:proofErr w:type="spellEnd"/>
      <w:r>
        <w:t xml:space="preserve"> &amp; Zurbriggen, 2020; Loughnan et al., 2015a; </w:t>
      </w:r>
      <w:proofErr w:type="spellStart"/>
      <w:r>
        <w:t>Puvia</w:t>
      </w:r>
      <w:proofErr w:type="spellEnd"/>
      <w:r>
        <w:t xml:space="preserve"> &amp; Vaes, 2013). When they do it, does it lead to self-objectification in the same way men’s objectification of women does (Garcia et al., 2016)? If so, does the self-objectification experienced in these same-gender interactions have the same negative consequences for authenticity in that interaction?</w:t>
      </w:r>
    </w:p>
    <w:p w14:paraId="75B12FE9" w14:textId="77777777" w:rsidR="002E7960" w:rsidRDefault="00DE1AF7">
      <w:pPr>
        <w:pStyle w:val="Heading2"/>
      </w:pPr>
      <w:bookmarkStart w:id="55" w:name="interpersonal-objectification-and-authen"/>
      <w:bookmarkEnd w:id="55"/>
      <w:r>
        <w:t>Interpersonal Objectification and Authenticity</w:t>
      </w:r>
    </w:p>
    <w:p w14:paraId="2987EE7D" w14:textId="77777777" w:rsidR="002E7960" w:rsidRDefault="00DE1AF7">
      <w:pPr>
        <w:pStyle w:val="FirstParagraph"/>
      </w:pPr>
      <w:r>
        <w:t xml:space="preserve">There is some evidence that reduced authenticity is a consequence of self-objectification in the moment [Garcia et al. (2016); </w:t>
      </w:r>
      <w:proofErr w:type="gramStart"/>
      <w:r>
        <w:t>again</w:t>
      </w:r>
      <w:proofErr w:type="gramEnd"/>
      <w:r>
        <w:t xml:space="preserve"> CITE PWQ paper I reviewed, Yoder editor]. This link has been justified by the literature on stigmatized-</w:t>
      </w:r>
      <w:proofErr w:type="spellStart"/>
      <w:r>
        <w:t>stigmatizer</w:t>
      </w:r>
      <w:proofErr w:type="spellEnd"/>
      <w:r>
        <w:t xml:space="preserve"> interactions [M. R. </w:t>
      </w:r>
      <w:proofErr w:type="spellStart"/>
      <w:r>
        <w:t>Hebl</w:t>
      </w:r>
      <w:proofErr w:type="spellEnd"/>
      <w:r>
        <w:t xml:space="preserve"> and Dovidio (2005); </w:t>
      </w:r>
      <w:commentRangeStart w:id="56"/>
      <w:r>
        <w:t>CITE A SHELTON THING OR TWO</w:t>
      </w:r>
      <w:commentRangeEnd w:id="56"/>
      <w:r w:rsidR="00EF2ADF">
        <w:rPr>
          <w:rStyle w:val="CommentReference"/>
          <w:rFonts w:asciiTheme="minorHAnsi" w:hAnsiTheme="minorHAnsi"/>
        </w:rPr>
        <w:commentReference w:id="56"/>
      </w:r>
      <w:r>
        <w:t xml:space="preserve">], viewing the experience of being objectified in an interaction as an </w:t>
      </w:r>
      <w:commentRangeStart w:id="57"/>
      <w:r>
        <w:t xml:space="preserve">identity threat situation (Miles-McLean et al., 2015). </w:t>
      </w:r>
      <w:commentRangeEnd w:id="57"/>
      <w:r w:rsidR="00EF2ADF">
        <w:rPr>
          <w:rStyle w:val="CommentReference"/>
          <w:rFonts w:asciiTheme="minorHAnsi" w:hAnsiTheme="minorHAnsi"/>
        </w:rPr>
        <w:commentReference w:id="57"/>
      </w:r>
      <w:r>
        <w:t>Further, empirical evidence reveals that objectification manifests through inauthenticity in romantic relationships (</w:t>
      </w:r>
      <w:proofErr w:type="spellStart"/>
      <w:r>
        <w:t>Brunell</w:t>
      </w:r>
      <w:proofErr w:type="spellEnd"/>
      <w:r>
        <w:t xml:space="preserve"> et al., 2010), adverse attitudes in regard to career aspirations, and a decrease in concentration and impairment in female cognitive performance (</w:t>
      </w:r>
      <w:proofErr w:type="spellStart"/>
      <w:r>
        <w:t>Kahalon</w:t>
      </w:r>
      <w:proofErr w:type="spellEnd"/>
      <w:r>
        <w:t xml:space="preserve">, </w:t>
      </w:r>
      <w:proofErr w:type="spellStart"/>
      <w:r>
        <w:t>Shnabel</w:t>
      </w:r>
      <w:proofErr w:type="spellEnd"/>
      <w:r>
        <w:t xml:space="preserve">, &amp; Becker, 2018; D. M. Quinn, </w:t>
      </w:r>
      <w:proofErr w:type="spellStart"/>
      <w:r>
        <w:t>Chaudoir</w:t>
      </w:r>
      <w:proofErr w:type="spellEnd"/>
      <w:r>
        <w:t xml:space="preserve">, &amp; </w:t>
      </w:r>
      <w:proofErr w:type="spellStart"/>
      <w:r>
        <w:t>Kallen</w:t>
      </w:r>
      <w:proofErr w:type="spellEnd"/>
      <w:r>
        <w:t xml:space="preserve">, 2011). When a woman is objectified by a man, and subsequently experiences self-objectification, the intergroup nature of this encounter might trigger </w:t>
      </w:r>
      <w:proofErr w:type="spellStart"/>
      <w:r>
        <w:t>identitiy</w:t>
      </w:r>
      <w:proofErr w:type="spellEnd"/>
      <w:r>
        <w:t xml:space="preserve"> threat. Thus, perhaps there are fewer negative consequence when a woman is objectified by another woman, that is, woman-woman interpersonal objectification processes might diverge from mix-gender interpersonal objectification processes precisely because they are not intergroup interactions (at least with respect to gender identity). A woman objectified by another woman may not be having the same negative consequences that cascade from situations that trigger group-based identity threat (Deaux &amp; Major, 1987; Dovidio, </w:t>
      </w:r>
      <w:proofErr w:type="spellStart"/>
      <w:r>
        <w:t>Hebl</w:t>
      </w:r>
      <w:proofErr w:type="spellEnd"/>
      <w:r>
        <w:t xml:space="preserve">, </w:t>
      </w:r>
      <w:proofErr w:type="spellStart"/>
      <w:r>
        <w:t>Richeson</w:t>
      </w:r>
      <w:proofErr w:type="spellEnd"/>
      <w:r>
        <w:t xml:space="preserve">, &amp; </w:t>
      </w:r>
      <w:r>
        <w:lastRenderedPageBreak/>
        <w:t xml:space="preserve">Shelton, 2006; M. R. </w:t>
      </w:r>
      <w:proofErr w:type="spellStart"/>
      <w:r>
        <w:t>Hebl</w:t>
      </w:r>
      <w:proofErr w:type="spellEnd"/>
      <w:r>
        <w:t xml:space="preserve"> &amp; Dovidio, 2005), but feeling like a body, rather than a full human, in any interaction (intergroup or ingroup) may be enough to reduce women’s feelings of authenticity and social competence, regardless of the gender of the </w:t>
      </w:r>
      <w:proofErr w:type="spellStart"/>
      <w:r>
        <w:t>objectifyer</w:t>
      </w:r>
      <w:proofErr w:type="spellEnd"/>
      <w:r>
        <w:t xml:space="preserve"> [Tolman, </w:t>
      </w:r>
      <w:proofErr w:type="spellStart"/>
      <w:r>
        <w:t>Impett</w:t>
      </w:r>
      <w:proofErr w:type="spellEnd"/>
      <w:r>
        <w:t>, Tracy, and Michael (2006); PWQ paper I reviewed, Yoder editor].</w:t>
      </w:r>
    </w:p>
    <w:p w14:paraId="5ED4FA2A" w14:textId="77777777" w:rsidR="002E7960" w:rsidRDefault="00DE1AF7">
      <w:pPr>
        <w:pStyle w:val="Heading2"/>
      </w:pPr>
      <w:bookmarkStart w:id="58" w:name="the-current-study"/>
      <w:bookmarkEnd w:id="58"/>
      <w:r>
        <w:t>The Current Study</w:t>
      </w:r>
    </w:p>
    <w:p w14:paraId="2B8E0569" w14:textId="77777777" w:rsidR="002E7960" w:rsidRDefault="00DE1AF7">
      <w:pPr>
        <w:pStyle w:val="FirstParagraph"/>
      </w:pPr>
      <w:r>
        <w:t xml:space="preserve">In the current study, we sought to examine what occurs during an interaction in which one or both partners are objectifying each other, similarly to Garcia et al. (2016), but between same-gender interpersonal interactions among women. Moreover, the current study uses a face-to-face interaction paradigm and dyadic data analysis techniques to examine the effects for both women simultaneously. Although the literature on woman-woman objectification is small, mixed, and does not cover interpersonal </w:t>
      </w:r>
      <w:proofErr w:type="spellStart"/>
      <w:r>
        <w:t>encourters</w:t>
      </w:r>
      <w:proofErr w:type="spellEnd"/>
      <w:r>
        <w:t xml:space="preserve">, we expected to replicate some of the results found in Garcia et al. (2016). Most importantly, we predicted that being objectified by one’s interaction partner would lead to self-objectification. We also expected, in line with Garcia et al. (2016), that TSO would moderate this relationship, </w:t>
      </w:r>
      <w:proofErr w:type="spellStart"/>
      <w:r>
        <w:t>amplyfying</w:t>
      </w:r>
      <w:proofErr w:type="spellEnd"/>
      <w:r>
        <w:t xml:space="preserve"> the positive </w:t>
      </w:r>
      <w:proofErr w:type="spellStart"/>
      <w:r>
        <w:t>assocaition</w:t>
      </w:r>
      <w:proofErr w:type="spellEnd"/>
      <w:r>
        <w:t xml:space="preserve"> between being objectified and SSO for women higher in TSO. We hypothesized that SSO would, in turn, lead to feelings of inauthenticity [</w:t>
      </w:r>
      <w:commentRangeStart w:id="59"/>
      <w:r>
        <w:t>although there is ample support against this prediction from the identity threat within intergroup interactions literature; CITE CITE</w:t>
      </w:r>
      <w:commentRangeEnd w:id="59"/>
      <w:r w:rsidR="00424472">
        <w:rPr>
          <w:rStyle w:val="CommentReference"/>
          <w:rFonts w:asciiTheme="minorHAnsi" w:hAnsiTheme="minorHAnsi"/>
        </w:rPr>
        <w:commentReference w:id="59"/>
      </w:r>
      <w:r>
        <w:t xml:space="preserve">]. Further, we </w:t>
      </w:r>
      <w:proofErr w:type="spellStart"/>
      <w:r>
        <w:t>hypothsized</w:t>
      </w:r>
      <w:proofErr w:type="spellEnd"/>
      <w:r>
        <w:t xml:space="preserve"> that these feelings of </w:t>
      </w:r>
      <w:proofErr w:type="spellStart"/>
      <w:r>
        <w:t>inauthencity</w:t>
      </w:r>
      <w:proofErr w:type="spellEnd"/>
      <w:r>
        <w:t xml:space="preserve"> would then be associated with reduced feelings of agency in romantic relationships, reduced career aspiration, and reduced cognitive performance. In summary, we expected to find a positive relationship between </w:t>
      </w:r>
      <w:proofErr w:type="gramStart"/>
      <w:r>
        <w:t>other-objectification</w:t>
      </w:r>
      <w:proofErr w:type="gramEnd"/>
      <w:r>
        <w:t xml:space="preserve"> by one’s partner and state self-objectification. We also expect to find a negative relationship between self-state objectification and interaction authenticity, and that interaction authenticity will be positively related to cognitive performance, relationship agency, and career aspirations.</w:t>
      </w:r>
    </w:p>
    <w:p w14:paraId="0272530F" w14:textId="77777777" w:rsidR="002E7960" w:rsidRDefault="00DE1AF7">
      <w:pPr>
        <w:pStyle w:val="BodyText"/>
      </w:pPr>
      <w:r>
        <w:lastRenderedPageBreak/>
        <w:t xml:space="preserve">Here we would like to note that </w:t>
      </w:r>
      <w:proofErr w:type="spellStart"/>
      <w:r>
        <w:t>Puvia</w:t>
      </w:r>
      <w:proofErr w:type="spellEnd"/>
      <w:r>
        <w:t xml:space="preserve"> and Vaes (2013) would alternatively predict that women’s tendency to self-objectify (TSO) leads them to objectify other women (more precisely, to dehumanize a sexualized woman). In addition, </w:t>
      </w:r>
      <w:proofErr w:type="spellStart"/>
      <w:r>
        <w:t>Strelan</w:t>
      </w:r>
      <w:proofErr w:type="spellEnd"/>
      <w:r>
        <w:t xml:space="preserve"> and Hargreaves (2005) and </w:t>
      </w:r>
      <w:proofErr w:type="spellStart"/>
      <w:r>
        <w:t>Harsey</w:t>
      </w:r>
      <w:proofErr w:type="spellEnd"/>
      <w:r>
        <w:t xml:space="preserve"> and Zurbriggen (2020) would predict the TSO to other-objectification link, further </w:t>
      </w:r>
      <w:proofErr w:type="spellStart"/>
      <w:r>
        <w:t>theorezing</w:t>
      </w:r>
      <w:proofErr w:type="spellEnd"/>
      <w:r>
        <w:t xml:space="preserve"> that </w:t>
      </w:r>
      <w:proofErr w:type="gramStart"/>
      <w:r>
        <w:t>this relationships</w:t>
      </w:r>
      <w:proofErr w:type="gramEnd"/>
      <w:r>
        <w:t xml:space="preserve"> is mediated by the woman’s own state self-objectification (SSO). This limited, but extant, set of literature on woman-woman objectification points to a possible alternative model from the model hypothesized in the current study. Where appropriate, we report results considering the causal directions implied by this alternative mediation model.</w:t>
      </w:r>
    </w:p>
    <w:p w14:paraId="76E9059E" w14:textId="77777777" w:rsidR="002E7960" w:rsidRDefault="00DE1AF7">
      <w:pPr>
        <w:pStyle w:val="Heading1"/>
      </w:pPr>
      <w:bookmarkStart w:id="60" w:name="methods"/>
      <w:bookmarkEnd w:id="60"/>
      <w:r>
        <w:t>Methods</w:t>
      </w:r>
    </w:p>
    <w:p w14:paraId="64896DD1" w14:textId="77777777" w:rsidR="002E7960" w:rsidRDefault="00DE1AF7">
      <w:pPr>
        <w:pStyle w:val="Heading2"/>
      </w:pPr>
      <w:bookmarkStart w:id="61" w:name="procedure"/>
      <w:bookmarkEnd w:id="61"/>
      <w:r>
        <w:t>Procedure</w:t>
      </w:r>
    </w:p>
    <w:p w14:paraId="0746DF98" w14:textId="77777777" w:rsidR="002E7960" w:rsidRDefault="00DE1AF7">
      <w:pPr>
        <w:pStyle w:val="FirstParagraph"/>
      </w:pPr>
      <w:r>
        <w:t>The procedure used was identical to that in Garcia et al. (2016), except for the instructions that the participants were given. In brief, that methodology is that each participant arrived at the laboratory and were then led into separate cubicles to prevent any communication between the participants before the interaction. In addition, each participant was screened for prior acquaintance to confirm that they had not met prior to the study. They were asked to sign the consent form to participate, and the study was described as follows: “This is a study looking at how students form different types of relationships at college.” A prompt on the computer screen told the participants that they were assigned to the “College Relationships” condition and gave the following instructions:</w:t>
      </w:r>
    </w:p>
    <w:p w14:paraId="44FC7694" w14:textId="77777777" w:rsidR="002E7960" w:rsidRDefault="00DE1AF7">
      <w:pPr>
        <w:pStyle w:val="BlockText"/>
      </w:pPr>
      <w:r>
        <w:t xml:space="preserve">There are many types of relationships people form in college. During the interaction, please think about your partner’s potential as a romantic partner. </w:t>
      </w:r>
      <w:r>
        <w:rPr>
          <w:b/>
        </w:rPr>
        <w:t>Even if they are not the gender you are attracted to</w:t>
      </w:r>
      <w:r>
        <w:t xml:space="preserve">, you can still judge their potential as a romantic partner. After the interaction you will be asked to evaluate how dateable your partner </w:t>
      </w:r>
      <w:r>
        <w:lastRenderedPageBreak/>
        <w:t>is. In other words, we would like to know if you think someone would date your interaction partner. Also, your interaction partner will be evaluating you in the same manner.</w:t>
      </w:r>
    </w:p>
    <w:p w14:paraId="245DD3A0" w14:textId="1ABF450E" w:rsidR="002E7960" w:rsidRDefault="00DE1AF7">
      <w:pPr>
        <w:pStyle w:val="FirstParagraph"/>
      </w:pPr>
      <w:r>
        <w:rPr>
          <w:i/>
        </w:rPr>
        <w:t>All</w:t>
      </w:r>
      <w:r>
        <w:t xml:space="preserve"> participants were told that they were assigned to the “College Relationships” condition. Self-objectification has been found to occur after a mere relationship prime among women (Sanchez &amp; Broccoli, 2008) because, in </w:t>
      </w:r>
      <w:proofErr w:type="spellStart"/>
      <w:r>
        <w:t>Westurn</w:t>
      </w:r>
      <w:proofErr w:type="spellEnd"/>
      <w:r>
        <w:t xml:space="preserve"> culture and beyond, women need to look attractive to obtain and maintain successful relationship, thus, the “College Relationships” condition may heighten self-objectification and the evaluation of other women in a sexualized way. The decision was made to ask even heterosexual women to judge their fellow-woman partners for their potential as romantic partners. We felt that this prompt would keep the study closest to a replication of the previous Garcia et al. (2016) version of the </w:t>
      </w:r>
      <w:proofErr w:type="gramStart"/>
      <w:r>
        <w:t>study, and</w:t>
      </w:r>
      <w:proofErr w:type="gramEnd"/>
      <w:r>
        <w:t xml:space="preserve"> amplify the potential for objectification that would normally be low in the context of a psychology laboratory. Recall that, past research has found that women are indeed able to evaluate other women’s potential as romantic partners [i.e., their sexual attractiveness; CITE]—indeed, women may be unfortunately quite used to thinking about their own “</w:t>
      </w:r>
      <w:proofErr w:type="spellStart"/>
      <w:r>
        <w:t>datability</w:t>
      </w:r>
      <w:proofErr w:type="spellEnd"/>
      <w:r>
        <w:t>,” and we suspect this this habit</w:t>
      </w:r>
      <w:ins w:id="62" w:author="Lanee B. Jung" w:date="2020-08-06T13:39:00Z">
        <w:r w:rsidR="00593F00">
          <w:t>u</w:t>
        </w:r>
      </w:ins>
      <w:del w:id="63" w:author="Lanee B. Jung" w:date="2020-08-06T13:39:00Z">
        <w:r w:rsidDel="00593F00">
          <w:delText>i</w:delText>
        </w:r>
      </w:del>
      <w:r>
        <w:t>al thought pattern will translate to their thoughts about other women.</w:t>
      </w:r>
    </w:p>
    <w:p w14:paraId="3E8C5C05" w14:textId="77777777" w:rsidR="002E7960" w:rsidRDefault="00DE1AF7">
      <w:pPr>
        <w:pStyle w:val="BodyText"/>
      </w:pPr>
      <w:r>
        <w:t xml:space="preserve">After </w:t>
      </w:r>
      <w:proofErr w:type="spellStart"/>
      <w:r>
        <w:t>recieving</w:t>
      </w:r>
      <w:proofErr w:type="spellEnd"/>
      <w:r>
        <w:t xml:space="preserve"> the “College Relationships” prompt, the two participants were then brought into a larger interaction room where they sat on stools prearranged to be approximately 1 meter apart. The experimenter instructed the participants to “get to know each other” for 10 minutes and then left the room. After 10 minutes, the experimenter came back into the room and stopped the interaction. The participants then went back to their individual cubicles and completed a set of post-interaction measures. Participants were then thanked for their participation and debriefed. More detail on this methodology can be found in Garcia et al. (2016).</w:t>
      </w:r>
    </w:p>
    <w:p w14:paraId="29B2FCD1" w14:textId="77777777" w:rsidR="002E7960" w:rsidRDefault="00DE1AF7">
      <w:pPr>
        <w:pStyle w:val="Heading2"/>
      </w:pPr>
      <w:bookmarkStart w:id="64" w:name="combined-samples"/>
      <w:bookmarkEnd w:id="64"/>
      <w:r>
        <w:lastRenderedPageBreak/>
        <w:t>Combined Samples</w:t>
      </w:r>
    </w:p>
    <w:p w14:paraId="52999EF6" w14:textId="77777777" w:rsidR="002E7960" w:rsidRDefault="00DE1AF7">
      <w:pPr>
        <w:pStyle w:val="FirstParagraph"/>
      </w:pPr>
      <w:r>
        <w:t>Data from two different, but demographically equivalent, samples were combined to create the final analysis sample (</w:t>
      </w:r>
      <w:r>
        <w:rPr>
          <w:i/>
        </w:rPr>
        <w:t>N =</w:t>
      </w:r>
      <w:r>
        <w:t xml:space="preserve"> 64) used in this study. In the measures section that follows we refer to them as Sample 1 and Sample 2. Thirty-two previously unacquainted self-identifying female-sex dyads (64 total participants) from two liberal arts institutions in the Northeast of the United States participated in this study. Sample 1 (</w:t>
      </w:r>
      <w:r>
        <w:rPr>
          <w:i/>
        </w:rPr>
        <w:t>N =</w:t>
      </w:r>
      <w:r>
        <w:t xml:space="preserve"> 24) is from a co-ed liberal arts college in the northeast US and Sample 2 (</w:t>
      </w:r>
      <w:r>
        <w:rPr>
          <w:i/>
        </w:rPr>
        <w:t>N =</w:t>
      </w:r>
      <w:r>
        <w:t xml:space="preserve"> 40) is from a women’s liberal arts college in the northeast US. More specifically, twelve of the pairs, which derived from Sample 1, were students at a co-ed liberal arts college, while the remaining twenty pairs who came from Sample 2 attended a women’s liberal arts college. Initially, data was collected from same-sex and mixed-sex dyads that comprised of male and female gendered individuals. Sample 1 originally consisted of twenty-two pairs, twelve men and thirty-two women. Twenty-three pairs made up of forty-three women and one man, as well as two participants who did not identify with either gender category, formed Sample 2. For consistency, we limited participant data to same sex female pairs at the two colleges.</w:t>
      </w:r>
    </w:p>
    <w:p w14:paraId="6A7436AE" w14:textId="11F38214" w:rsidR="002E7960" w:rsidRDefault="00DE1AF7">
      <w:pPr>
        <w:pStyle w:val="BodyText"/>
      </w:pPr>
      <w:r>
        <w:t xml:space="preserve">Due </w:t>
      </w:r>
      <w:ins w:id="65" w:author="Lanee B. Jung" w:date="2020-08-06T13:43:00Z">
        <w:r w:rsidR="00DD47D1">
          <w:t xml:space="preserve">to </w:t>
        </w:r>
      </w:ins>
      <w:r>
        <w:t>these similarities across samples in regard to correlation patterns between significant variables within this study, the two datasets were combined. These participants were mostly first-year college students, with an average age of 18.85 (SD = 1.04). The sample was 48.44% White/European American, 9.38% Black/</w:t>
      </w:r>
      <w:proofErr w:type="gramStart"/>
      <w:r>
        <w:t>African-American</w:t>
      </w:r>
      <w:proofErr w:type="gramEnd"/>
      <w:r>
        <w:t>, 28.12% Asian/Pacific Islander, 9.38% Latinx, and 4.69% mixed-race. There were 8 White/White pairs and 4 same race racial minority pairs, for a total of 12 same-race pairs. The remaining 20 were mixed race pairs, of which 15 were White/racial minority pairings and 5 were cross-racial minority group pairs. 64.06% of the sample identified as heterosexual, and 25% identified as gay, lesbian or bisexual.</w:t>
      </w:r>
    </w:p>
    <w:p w14:paraId="07629FF5" w14:textId="77777777" w:rsidR="002E7960" w:rsidRDefault="00DE1AF7">
      <w:pPr>
        <w:pStyle w:val="Heading2"/>
      </w:pPr>
      <w:bookmarkStart w:id="66" w:name="post-interaction-measures"/>
      <w:bookmarkEnd w:id="66"/>
      <w:r>
        <w:lastRenderedPageBreak/>
        <w:t>Post interaction Measures</w:t>
      </w:r>
    </w:p>
    <w:p w14:paraId="6D9F3F4F" w14:textId="77777777" w:rsidR="002E7960" w:rsidRDefault="00DE1AF7">
      <w:pPr>
        <w:pStyle w:val="Compact"/>
      </w:pPr>
      <w:r>
        <w:t>Table 1:</w:t>
      </w:r>
    </w:p>
    <w:p w14:paraId="114CBA94" w14:textId="77777777" w:rsidR="002E7960" w:rsidRDefault="00DE1AF7">
      <w:pPr>
        <w:pStyle w:val="Compact"/>
      </w:pPr>
      <w:r>
        <w:rPr>
          <w:i/>
        </w:rPr>
        <w:t>Correlations among study variables.</w:t>
      </w:r>
    </w:p>
    <w:tbl>
      <w:tblPr>
        <w:tblW w:w="0" w:type="pct"/>
        <w:tblLook w:val="07E0" w:firstRow="1" w:lastRow="1" w:firstColumn="1" w:lastColumn="1" w:noHBand="1" w:noVBand="1"/>
      </w:tblPr>
      <w:tblGrid>
        <w:gridCol w:w="3909"/>
        <w:gridCol w:w="716"/>
        <w:gridCol w:w="636"/>
        <w:gridCol w:w="596"/>
        <w:gridCol w:w="652"/>
        <w:gridCol w:w="596"/>
        <w:gridCol w:w="596"/>
        <w:gridCol w:w="516"/>
      </w:tblGrid>
      <w:tr w:rsidR="002E7960" w14:paraId="4ADD72BF" w14:textId="77777777">
        <w:tc>
          <w:tcPr>
            <w:tcW w:w="0" w:type="auto"/>
            <w:tcBorders>
              <w:bottom w:val="single" w:sz="0" w:space="0" w:color="auto"/>
            </w:tcBorders>
            <w:vAlign w:val="bottom"/>
          </w:tcPr>
          <w:p w14:paraId="479E836D" w14:textId="77777777" w:rsidR="002E7960" w:rsidRDefault="002E7960">
            <w:pPr>
              <w:pStyle w:val="Compact"/>
            </w:pPr>
          </w:p>
        </w:tc>
        <w:tc>
          <w:tcPr>
            <w:tcW w:w="0" w:type="auto"/>
            <w:tcBorders>
              <w:bottom w:val="single" w:sz="0" w:space="0" w:color="auto"/>
            </w:tcBorders>
            <w:vAlign w:val="bottom"/>
          </w:tcPr>
          <w:p w14:paraId="2724C743" w14:textId="77777777" w:rsidR="002E7960" w:rsidRDefault="00DE1AF7">
            <w:pPr>
              <w:pStyle w:val="Compact"/>
            </w:pPr>
            <m:oMathPara>
              <m:oMath>
                <m:r>
                  <w:rPr>
                    <w:rFonts w:ascii="Cambria Math" w:hAnsi="Cambria Math"/>
                  </w:rPr>
                  <m:t>M</m:t>
                </m:r>
              </m:oMath>
            </m:oMathPara>
          </w:p>
        </w:tc>
        <w:tc>
          <w:tcPr>
            <w:tcW w:w="0" w:type="auto"/>
            <w:tcBorders>
              <w:bottom w:val="single" w:sz="0" w:space="0" w:color="auto"/>
            </w:tcBorders>
            <w:vAlign w:val="bottom"/>
          </w:tcPr>
          <w:p w14:paraId="48FD26F0" w14:textId="77777777" w:rsidR="002E7960" w:rsidRDefault="00DE1AF7">
            <w:pPr>
              <w:pStyle w:val="Compact"/>
            </w:pPr>
            <m:oMathPara>
              <m:oMath>
                <m:r>
                  <w:rPr>
                    <w:rFonts w:ascii="Cambria Math" w:hAnsi="Cambria Math"/>
                  </w:rPr>
                  <m:t>SD</m:t>
                </m:r>
              </m:oMath>
            </m:oMathPara>
          </w:p>
        </w:tc>
        <w:tc>
          <w:tcPr>
            <w:tcW w:w="0" w:type="auto"/>
            <w:tcBorders>
              <w:bottom w:val="single" w:sz="0" w:space="0" w:color="auto"/>
            </w:tcBorders>
            <w:vAlign w:val="bottom"/>
          </w:tcPr>
          <w:p w14:paraId="32CB979C" w14:textId="77777777" w:rsidR="002E7960" w:rsidRDefault="00DE1AF7">
            <w:pPr>
              <w:pStyle w:val="Compact"/>
            </w:pPr>
            <w:r>
              <w:t>1</w:t>
            </w:r>
          </w:p>
        </w:tc>
        <w:tc>
          <w:tcPr>
            <w:tcW w:w="0" w:type="auto"/>
            <w:tcBorders>
              <w:bottom w:val="single" w:sz="0" w:space="0" w:color="auto"/>
            </w:tcBorders>
            <w:vAlign w:val="bottom"/>
          </w:tcPr>
          <w:p w14:paraId="47840E05" w14:textId="77777777" w:rsidR="002E7960" w:rsidRDefault="00DE1AF7">
            <w:pPr>
              <w:pStyle w:val="Compact"/>
            </w:pPr>
            <w:r>
              <w:t>2</w:t>
            </w:r>
          </w:p>
        </w:tc>
        <w:tc>
          <w:tcPr>
            <w:tcW w:w="0" w:type="auto"/>
            <w:tcBorders>
              <w:bottom w:val="single" w:sz="0" w:space="0" w:color="auto"/>
            </w:tcBorders>
            <w:vAlign w:val="bottom"/>
          </w:tcPr>
          <w:p w14:paraId="301AA132" w14:textId="77777777" w:rsidR="002E7960" w:rsidRDefault="00DE1AF7">
            <w:pPr>
              <w:pStyle w:val="Compact"/>
            </w:pPr>
            <w:r>
              <w:t>3</w:t>
            </w:r>
          </w:p>
        </w:tc>
        <w:tc>
          <w:tcPr>
            <w:tcW w:w="0" w:type="auto"/>
            <w:tcBorders>
              <w:bottom w:val="single" w:sz="0" w:space="0" w:color="auto"/>
            </w:tcBorders>
            <w:vAlign w:val="bottom"/>
          </w:tcPr>
          <w:p w14:paraId="08A6CAAB" w14:textId="77777777" w:rsidR="002E7960" w:rsidRDefault="00DE1AF7">
            <w:pPr>
              <w:pStyle w:val="Compact"/>
            </w:pPr>
            <w:r>
              <w:t>4</w:t>
            </w:r>
          </w:p>
        </w:tc>
        <w:tc>
          <w:tcPr>
            <w:tcW w:w="0" w:type="auto"/>
            <w:tcBorders>
              <w:bottom w:val="single" w:sz="0" w:space="0" w:color="auto"/>
            </w:tcBorders>
            <w:vAlign w:val="bottom"/>
          </w:tcPr>
          <w:p w14:paraId="01B9AAE3" w14:textId="77777777" w:rsidR="002E7960" w:rsidRDefault="00DE1AF7">
            <w:pPr>
              <w:pStyle w:val="Compact"/>
            </w:pPr>
            <w:r>
              <w:t>5</w:t>
            </w:r>
          </w:p>
        </w:tc>
      </w:tr>
      <w:tr w:rsidR="002E7960" w14:paraId="78238C6A" w14:textId="77777777">
        <w:tc>
          <w:tcPr>
            <w:tcW w:w="0" w:type="auto"/>
          </w:tcPr>
          <w:p w14:paraId="2C87F0A4" w14:textId="77777777" w:rsidR="002E7960" w:rsidRDefault="00DE1AF7">
            <w:pPr>
              <w:pStyle w:val="Compact"/>
            </w:pPr>
            <w:r>
              <w:t xml:space="preserve">Actor’s trait </w:t>
            </w:r>
            <w:proofErr w:type="spellStart"/>
            <w:r>
              <w:t>self objectification</w:t>
            </w:r>
            <w:proofErr w:type="spellEnd"/>
            <w:r>
              <w:t xml:space="preserve"> (TSO)</w:t>
            </w:r>
          </w:p>
        </w:tc>
        <w:tc>
          <w:tcPr>
            <w:tcW w:w="0" w:type="auto"/>
          </w:tcPr>
          <w:p w14:paraId="76279998" w14:textId="77777777" w:rsidR="002E7960" w:rsidRDefault="00DE1AF7">
            <w:pPr>
              <w:pStyle w:val="Compact"/>
            </w:pPr>
            <w:r>
              <w:t>-0.35</w:t>
            </w:r>
          </w:p>
        </w:tc>
        <w:tc>
          <w:tcPr>
            <w:tcW w:w="0" w:type="auto"/>
          </w:tcPr>
          <w:p w14:paraId="683C4A23" w14:textId="77777777" w:rsidR="002E7960" w:rsidRDefault="00DE1AF7">
            <w:pPr>
              <w:pStyle w:val="Compact"/>
            </w:pPr>
            <w:r>
              <w:t>2.64</w:t>
            </w:r>
          </w:p>
        </w:tc>
        <w:tc>
          <w:tcPr>
            <w:tcW w:w="0" w:type="auto"/>
          </w:tcPr>
          <w:p w14:paraId="6BF50C89" w14:textId="77777777" w:rsidR="002E7960" w:rsidRDefault="002E7960">
            <w:pPr>
              <w:pStyle w:val="Compact"/>
            </w:pPr>
          </w:p>
        </w:tc>
        <w:tc>
          <w:tcPr>
            <w:tcW w:w="0" w:type="auto"/>
          </w:tcPr>
          <w:p w14:paraId="32EECC39" w14:textId="77777777" w:rsidR="002E7960" w:rsidRDefault="002E7960">
            <w:pPr>
              <w:pStyle w:val="Compact"/>
            </w:pPr>
          </w:p>
        </w:tc>
        <w:tc>
          <w:tcPr>
            <w:tcW w:w="0" w:type="auto"/>
          </w:tcPr>
          <w:p w14:paraId="0E1D6247" w14:textId="77777777" w:rsidR="002E7960" w:rsidRDefault="002E7960">
            <w:pPr>
              <w:pStyle w:val="Compact"/>
            </w:pPr>
          </w:p>
        </w:tc>
        <w:tc>
          <w:tcPr>
            <w:tcW w:w="0" w:type="auto"/>
          </w:tcPr>
          <w:p w14:paraId="185000C8" w14:textId="77777777" w:rsidR="002E7960" w:rsidRDefault="002E7960">
            <w:pPr>
              <w:pStyle w:val="Compact"/>
            </w:pPr>
          </w:p>
        </w:tc>
        <w:tc>
          <w:tcPr>
            <w:tcW w:w="0" w:type="auto"/>
          </w:tcPr>
          <w:p w14:paraId="503ABAF8" w14:textId="77777777" w:rsidR="002E7960" w:rsidRDefault="002E7960">
            <w:pPr>
              <w:pStyle w:val="Compact"/>
            </w:pPr>
          </w:p>
        </w:tc>
      </w:tr>
      <w:tr w:rsidR="002E7960" w14:paraId="150EAF00" w14:textId="77777777">
        <w:tc>
          <w:tcPr>
            <w:tcW w:w="0" w:type="auto"/>
          </w:tcPr>
          <w:p w14:paraId="06CEB3ED" w14:textId="77777777" w:rsidR="002E7960" w:rsidRDefault="00DE1AF7">
            <w:pPr>
              <w:pStyle w:val="Compact"/>
            </w:pPr>
            <w:r>
              <w:t>Actor’s authenticity of interaction</w:t>
            </w:r>
          </w:p>
        </w:tc>
        <w:tc>
          <w:tcPr>
            <w:tcW w:w="0" w:type="auto"/>
          </w:tcPr>
          <w:p w14:paraId="42D9307D" w14:textId="77777777" w:rsidR="002E7960" w:rsidRDefault="00DE1AF7">
            <w:pPr>
              <w:pStyle w:val="Compact"/>
            </w:pPr>
            <w:r>
              <w:t>5.23</w:t>
            </w:r>
          </w:p>
        </w:tc>
        <w:tc>
          <w:tcPr>
            <w:tcW w:w="0" w:type="auto"/>
          </w:tcPr>
          <w:p w14:paraId="2125F764" w14:textId="77777777" w:rsidR="002E7960" w:rsidRDefault="00DE1AF7">
            <w:pPr>
              <w:pStyle w:val="Compact"/>
            </w:pPr>
            <w:r>
              <w:t>1.02</w:t>
            </w:r>
          </w:p>
        </w:tc>
        <w:tc>
          <w:tcPr>
            <w:tcW w:w="0" w:type="auto"/>
          </w:tcPr>
          <w:p w14:paraId="489071D9" w14:textId="77777777" w:rsidR="002E7960" w:rsidRDefault="00DE1AF7">
            <w:pPr>
              <w:pStyle w:val="Compact"/>
            </w:pPr>
            <w:r>
              <w:t>-.02</w:t>
            </w:r>
          </w:p>
        </w:tc>
        <w:tc>
          <w:tcPr>
            <w:tcW w:w="0" w:type="auto"/>
          </w:tcPr>
          <w:p w14:paraId="686C6659" w14:textId="77777777" w:rsidR="002E7960" w:rsidRDefault="002E7960">
            <w:pPr>
              <w:pStyle w:val="Compact"/>
            </w:pPr>
          </w:p>
        </w:tc>
        <w:tc>
          <w:tcPr>
            <w:tcW w:w="0" w:type="auto"/>
          </w:tcPr>
          <w:p w14:paraId="219F6057" w14:textId="77777777" w:rsidR="002E7960" w:rsidRDefault="002E7960">
            <w:pPr>
              <w:pStyle w:val="Compact"/>
            </w:pPr>
          </w:p>
        </w:tc>
        <w:tc>
          <w:tcPr>
            <w:tcW w:w="0" w:type="auto"/>
          </w:tcPr>
          <w:p w14:paraId="7A3FB4AE" w14:textId="77777777" w:rsidR="002E7960" w:rsidRDefault="002E7960">
            <w:pPr>
              <w:pStyle w:val="Compact"/>
            </w:pPr>
          </w:p>
        </w:tc>
        <w:tc>
          <w:tcPr>
            <w:tcW w:w="0" w:type="auto"/>
          </w:tcPr>
          <w:p w14:paraId="7903778F" w14:textId="77777777" w:rsidR="002E7960" w:rsidRDefault="002E7960">
            <w:pPr>
              <w:pStyle w:val="Compact"/>
            </w:pPr>
          </w:p>
        </w:tc>
      </w:tr>
      <w:tr w:rsidR="002E7960" w14:paraId="00F8479A" w14:textId="77777777">
        <w:tc>
          <w:tcPr>
            <w:tcW w:w="0" w:type="auto"/>
          </w:tcPr>
          <w:p w14:paraId="6F5C44D3" w14:textId="77777777" w:rsidR="002E7960" w:rsidRDefault="00DE1AF7">
            <w:pPr>
              <w:pStyle w:val="Compact"/>
            </w:pPr>
            <w:r>
              <w:t>Actor’s objectification of partner</w:t>
            </w:r>
          </w:p>
        </w:tc>
        <w:tc>
          <w:tcPr>
            <w:tcW w:w="0" w:type="auto"/>
          </w:tcPr>
          <w:p w14:paraId="41C94AD6" w14:textId="77777777" w:rsidR="002E7960" w:rsidRDefault="00DE1AF7">
            <w:pPr>
              <w:pStyle w:val="Compact"/>
            </w:pPr>
            <w:r>
              <w:t>-1.58</w:t>
            </w:r>
          </w:p>
        </w:tc>
        <w:tc>
          <w:tcPr>
            <w:tcW w:w="0" w:type="auto"/>
          </w:tcPr>
          <w:p w14:paraId="6248DB11" w14:textId="77777777" w:rsidR="002E7960" w:rsidRDefault="00DE1AF7">
            <w:pPr>
              <w:pStyle w:val="Compact"/>
            </w:pPr>
            <w:r>
              <w:t>1.21</w:t>
            </w:r>
          </w:p>
        </w:tc>
        <w:tc>
          <w:tcPr>
            <w:tcW w:w="0" w:type="auto"/>
          </w:tcPr>
          <w:p w14:paraId="20090786" w14:textId="77777777" w:rsidR="002E7960" w:rsidRDefault="00DE1AF7">
            <w:pPr>
              <w:pStyle w:val="Compact"/>
            </w:pPr>
            <w:r>
              <w:t>.20</w:t>
            </w:r>
          </w:p>
        </w:tc>
        <w:tc>
          <w:tcPr>
            <w:tcW w:w="0" w:type="auto"/>
          </w:tcPr>
          <w:p w14:paraId="15726C2F" w14:textId="77777777" w:rsidR="002E7960" w:rsidRDefault="00DE1AF7">
            <w:pPr>
              <w:pStyle w:val="Compact"/>
            </w:pPr>
            <w:r>
              <w:t>-.07</w:t>
            </w:r>
          </w:p>
        </w:tc>
        <w:tc>
          <w:tcPr>
            <w:tcW w:w="0" w:type="auto"/>
          </w:tcPr>
          <w:p w14:paraId="61AD0C02" w14:textId="77777777" w:rsidR="002E7960" w:rsidRDefault="002E7960">
            <w:pPr>
              <w:pStyle w:val="Compact"/>
            </w:pPr>
          </w:p>
        </w:tc>
        <w:tc>
          <w:tcPr>
            <w:tcW w:w="0" w:type="auto"/>
          </w:tcPr>
          <w:p w14:paraId="46B286C3" w14:textId="77777777" w:rsidR="002E7960" w:rsidRDefault="002E7960">
            <w:pPr>
              <w:pStyle w:val="Compact"/>
            </w:pPr>
          </w:p>
        </w:tc>
        <w:tc>
          <w:tcPr>
            <w:tcW w:w="0" w:type="auto"/>
          </w:tcPr>
          <w:p w14:paraId="49E8BF1B" w14:textId="77777777" w:rsidR="002E7960" w:rsidRDefault="002E7960">
            <w:pPr>
              <w:pStyle w:val="Compact"/>
            </w:pPr>
          </w:p>
        </w:tc>
      </w:tr>
      <w:tr w:rsidR="002E7960" w14:paraId="40CC56E9" w14:textId="77777777">
        <w:tc>
          <w:tcPr>
            <w:tcW w:w="0" w:type="auto"/>
          </w:tcPr>
          <w:p w14:paraId="4FDF9BC9" w14:textId="77777777" w:rsidR="002E7960" w:rsidRDefault="00DE1AF7">
            <w:pPr>
              <w:pStyle w:val="Compact"/>
            </w:pPr>
            <w:r>
              <w:t>Actor’s state self-objectification</w:t>
            </w:r>
          </w:p>
        </w:tc>
        <w:tc>
          <w:tcPr>
            <w:tcW w:w="0" w:type="auto"/>
          </w:tcPr>
          <w:p w14:paraId="50685ABE" w14:textId="77777777" w:rsidR="002E7960" w:rsidRDefault="00DE1AF7">
            <w:pPr>
              <w:pStyle w:val="Compact"/>
            </w:pPr>
            <w:r>
              <w:t>1.92</w:t>
            </w:r>
          </w:p>
        </w:tc>
        <w:tc>
          <w:tcPr>
            <w:tcW w:w="0" w:type="auto"/>
          </w:tcPr>
          <w:p w14:paraId="4E6DFF78" w14:textId="77777777" w:rsidR="002E7960" w:rsidRDefault="00DE1AF7">
            <w:pPr>
              <w:pStyle w:val="Compact"/>
            </w:pPr>
            <w:r>
              <w:t>1.13</w:t>
            </w:r>
          </w:p>
        </w:tc>
        <w:tc>
          <w:tcPr>
            <w:tcW w:w="0" w:type="auto"/>
          </w:tcPr>
          <w:p w14:paraId="6CEE6D44" w14:textId="77777777" w:rsidR="002E7960" w:rsidRDefault="00DE1AF7">
            <w:pPr>
              <w:pStyle w:val="Compact"/>
            </w:pPr>
            <w:r>
              <w:t>.13</w:t>
            </w:r>
          </w:p>
        </w:tc>
        <w:tc>
          <w:tcPr>
            <w:tcW w:w="0" w:type="auto"/>
          </w:tcPr>
          <w:p w14:paraId="11E2BF45" w14:textId="77777777" w:rsidR="002E7960" w:rsidRDefault="00DE1AF7">
            <w:pPr>
              <w:pStyle w:val="Compact"/>
            </w:pPr>
            <w:r>
              <w:t>-.10</w:t>
            </w:r>
          </w:p>
        </w:tc>
        <w:tc>
          <w:tcPr>
            <w:tcW w:w="0" w:type="auto"/>
          </w:tcPr>
          <w:p w14:paraId="42D06D64" w14:textId="77777777" w:rsidR="002E7960" w:rsidRDefault="00DE1AF7">
            <w:pPr>
              <w:pStyle w:val="Compact"/>
            </w:pPr>
            <w:r>
              <w:t>-.09</w:t>
            </w:r>
          </w:p>
        </w:tc>
        <w:tc>
          <w:tcPr>
            <w:tcW w:w="0" w:type="auto"/>
          </w:tcPr>
          <w:p w14:paraId="51017F6D" w14:textId="77777777" w:rsidR="002E7960" w:rsidRDefault="002E7960">
            <w:pPr>
              <w:pStyle w:val="Compact"/>
            </w:pPr>
          </w:p>
        </w:tc>
        <w:tc>
          <w:tcPr>
            <w:tcW w:w="0" w:type="auto"/>
          </w:tcPr>
          <w:p w14:paraId="41825A3B" w14:textId="77777777" w:rsidR="002E7960" w:rsidRDefault="002E7960">
            <w:pPr>
              <w:pStyle w:val="Compact"/>
            </w:pPr>
          </w:p>
        </w:tc>
      </w:tr>
      <w:tr w:rsidR="002E7960" w14:paraId="2719D652" w14:textId="77777777">
        <w:tc>
          <w:tcPr>
            <w:tcW w:w="0" w:type="auto"/>
          </w:tcPr>
          <w:p w14:paraId="7A2EFB70" w14:textId="77777777" w:rsidR="002E7960" w:rsidRDefault="00DE1AF7">
            <w:pPr>
              <w:pStyle w:val="Compact"/>
            </w:pPr>
            <w:r>
              <w:t>Actor’s future relationship agency</w:t>
            </w:r>
          </w:p>
        </w:tc>
        <w:tc>
          <w:tcPr>
            <w:tcW w:w="0" w:type="auto"/>
          </w:tcPr>
          <w:p w14:paraId="7770ECDF" w14:textId="77777777" w:rsidR="002E7960" w:rsidRDefault="00DE1AF7">
            <w:pPr>
              <w:pStyle w:val="Compact"/>
            </w:pPr>
            <w:r>
              <w:t>4.69</w:t>
            </w:r>
          </w:p>
        </w:tc>
        <w:tc>
          <w:tcPr>
            <w:tcW w:w="0" w:type="auto"/>
          </w:tcPr>
          <w:p w14:paraId="423C2A83" w14:textId="77777777" w:rsidR="002E7960" w:rsidRDefault="00DE1AF7">
            <w:pPr>
              <w:pStyle w:val="Compact"/>
            </w:pPr>
            <w:r>
              <w:t>0.96</w:t>
            </w:r>
          </w:p>
        </w:tc>
        <w:tc>
          <w:tcPr>
            <w:tcW w:w="0" w:type="auto"/>
          </w:tcPr>
          <w:p w14:paraId="1937B50A" w14:textId="77777777" w:rsidR="002E7960" w:rsidRDefault="00DE1AF7">
            <w:pPr>
              <w:pStyle w:val="Compact"/>
            </w:pPr>
            <w:r>
              <w:t>.04</w:t>
            </w:r>
          </w:p>
        </w:tc>
        <w:tc>
          <w:tcPr>
            <w:tcW w:w="0" w:type="auto"/>
          </w:tcPr>
          <w:p w14:paraId="0929051F" w14:textId="7AA1AE11" w:rsidR="002E7960" w:rsidRDefault="00DE1AF7">
            <w:pPr>
              <w:pStyle w:val="Compact"/>
            </w:pPr>
            <w:r>
              <w:t>.23</w:t>
            </w:r>
            <w:del w:id="67" w:author="Lanee B. Jung" w:date="2020-08-06T13:46:00Z">
              <w:r w:rsidDel="00DD47D1">
                <w:delText>+</w:delText>
              </w:r>
            </w:del>
          </w:p>
        </w:tc>
        <w:tc>
          <w:tcPr>
            <w:tcW w:w="0" w:type="auto"/>
          </w:tcPr>
          <w:p w14:paraId="05B62A7E" w14:textId="77777777" w:rsidR="002E7960" w:rsidRDefault="00DE1AF7">
            <w:pPr>
              <w:pStyle w:val="Compact"/>
            </w:pPr>
            <w:r>
              <w:t>.09</w:t>
            </w:r>
          </w:p>
        </w:tc>
        <w:tc>
          <w:tcPr>
            <w:tcW w:w="0" w:type="auto"/>
          </w:tcPr>
          <w:p w14:paraId="3888C80A" w14:textId="77777777" w:rsidR="002E7960" w:rsidRDefault="00DE1AF7">
            <w:pPr>
              <w:pStyle w:val="Compact"/>
            </w:pPr>
            <w:r>
              <w:t>-.09</w:t>
            </w:r>
          </w:p>
        </w:tc>
        <w:tc>
          <w:tcPr>
            <w:tcW w:w="0" w:type="auto"/>
          </w:tcPr>
          <w:p w14:paraId="726EFE2C" w14:textId="77777777" w:rsidR="002E7960" w:rsidRDefault="002E7960">
            <w:pPr>
              <w:pStyle w:val="Compact"/>
            </w:pPr>
          </w:p>
        </w:tc>
      </w:tr>
      <w:tr w:rsidR="002E7960" w14:paraId="7D4F3FCA" w14:textId="77777777">
        <w:tc>
          <w:tcPr>
            <w:tcW w:w="0" w:type="auto"/>
          </w:tcPr>
          <w:p w14:paraId="253FD6D7" w14:textId="77777777" w:rsidR="002E7960" w:rsidRDefault="00DE1AF7">
            <w:pPr>
              <w:pStyle w:val="Compact"/>
            </w:pPr>
            <w:r>
              <w:t>Actor’s cognitive performance</w:t>
            </w:r>
          </w:p>
        </w:tc>
        <w:tc>
          <w:tcPr>
            <w:tcW w:w="0" w:type="auto"/>
          </w:tcPr>
          <w:p w14:paraId="1D21C1C9" w14:textId="77777777" w:rsidR="002E7960" w:rsidRDefault="00DE1AF7">
            <w:pPr>
              <w:pStyle w:val="Compact"/>
            </w:pPr>
            <w:r>
              <w:t>5.03</w:t>
            </w:r>
          </w:p>
        </w:tc>
        <w:tc>
          <w:tcPr>
            <w:tcW w:w="0" w:type="auto"/>
          </w:tcPr>
          <w:p w14:paraId="33140108" w14:textId="77777777" w:rsidR="002E7960" w:rsidRDefault="00DE1AF7">
            <w:pPr>
              <w:pStyle w:val="Compact"/>
            </w:pPr>
            <w:r>
              <w:t>2.29</w:t>
            </w:r>
          </w:p>
        </w:tc>
        <w:tc>
          <w:tcPr>
            <w:tcW w:w="0" w:type="auto"/>
          </w:tcPr>
          <w:p w14:paraId="21784E8C" w14:textId="77777777" w:rsidR="002E7960" w:rsidRDefault="00DE1AF7">
            <w:pPr>
              <w:pStyle w:val="Compact"/>
            </w:pPr>
            <w:r>
              <w:t>.08</w:t>
            </w:r>
          </w:p>
        </w:tc>
        <w:tc>
          <w:tcPr>
            <w:tcW w:w="0" w:type="auto"/>
          </w:tcPr>
          <w:p w14:paraId="1F6A2502" w14:textId="77777777" w:rsidR="002E7960" w:rsidRDefault="00DE1AF7">
            <w:pPr>
              <w:pStyle w:val="Compact"/>
            </w:pPr>
            <w:r>
              <w:t>.11</w:t>
            </w:r>
          </w:p>
        </w:tc>
        <w:tc>
          <w:tcPr>
            <w:tcW w:w="0" w:type="auto"/>
          </w:tcPr>
          <w:p w14:paraId="461A7087" w14:textId="77777777" w:rsidR="002E7960" w:rsidRDefault="00DE1AF7">
            <w:pPr>
              <w:pStyle w:val="Compact"/>
            </w:pPr>
            <w:r>
              <w:t>.11</w:t>
            </w:r>
          </w:p>
        </w:tc>
        <w:tc>
          <w:tcPr>
            <w:tcW w:w="0" w:type="auto"/>
          </w:tcPr>
          <w:p w14:paraId="7F5BCAB9" w14:textId="77777777" w:rsidR="002E7960" w:rsidRDefault="00DE1AF7">
            <w:pPr>
              <w:pStyle w:val="Compact"/>
            </w:pPr>
            <w:r>
              <w:t>.02</w:t>
            </w:r>
          </w:p>
        </w:tc>
        <w:tc>
          <w:tcPr>
            <w:tcW w:w="0" w:type="auto"/>
          </w:tcPr>
          <w:p w14:paraId="7F7D19AF" w14:textId="77777777" w:rsidR="002E7960" w:rsidRDefault="00DE1AF7">
            <w:pPr>
              <w:pStyle w:val="Compact"/>
            </w:pPr>
            <w:r>
              <w:t>.07</w:t>
            </w:r>
          </w:p>
        </w:tc>
      </w:tr>
    </w:tbl>
    <w:p w14:paraId="644F13E7" w14:textId="77777777" w:rsidR="002E7960" w:rsidRDefault="00DE1AF7">
      <w:pPr>
        <w:pStyle w:val="Compact"/>
      </w:pPr>
      <w:r>
        <w:t>Table 2:</w:t>
      </w:r>
    </w:p>
    <w:p w14:paraId="48BB77EF" w14:textId="77777777" w:rsidR="002E7960" w:rsidRDefault="00DE1AF7">
      <w:pPr>
        <w:pStyle w:val="Compact"/>
      </w:pPr>
      <w:r>
        <w:rPr>
          <w:i/>
        </w:rPr>
        <w:t>Descriptive Statistics for Study Variables</w:t>
      </w:r>
    </w:p>
    <w:tbl>
      <w:tblPr>
        <w:tblW w:w="0" w:type="pct"/>
        <w:tblLook w:val="07E0" w:firstRow="1" w:lastRow="1" w:firstColumn="1" w:lastColumn="1" w:noHBand="1" w:noVBand="1"/>
      </w:tblPr>
      <w:tblGrid>
        <w:gridCol w:w="3909"/>
        <w:gridCol w:w="716"/>
        <w:gridCol w:w="636"/>
      </w:tblGrid>
      <w:tr w:rsidR="002E7960" w14:paraId="00C76511" w14:textId="77777777">
        <w:tc>
          <w:tcPr>
            <w:tcW w:w="0" w:type="auto"/>
            <w:tcBorders>
              <w:bottom w:val="single" w:sz="0" w:space="0" w:color="auto"/>
            </w:tcBorders>
            <w:vAlign w:val="bottom"/>
          </w:tcPr>
          <w:p w14:paraId="5AF4DEB2" w14:textId="77777777" w:rsidR="002E7960" w:rsidRDefault="002E7960">
            <w:pPr>
              <w:pStyle w:val="Compact"/>
            </w:pPr>
          </w:p>
        </w:tc>
        <w:tc>
          <w:tcPr>
            <w:tcW w:w="0" w:type="auto"/>
            <w:tcBorders>
              <w:bottom w:val="single" w:sz="0" w:space="0" w:color="auto"/>
            </w:tcBorders>
            <w:vAlign w:val="bottom"/>
          </w:tcPr>
          <w:p w14:paraId="7F102874" w14:textId="77777777" w:rsidR="002E7960" w:rsidRDefault="00DE1AF7">
            <w:pPr>
              <w:pStyle w:val="Compact"/>
            </w:pPr>
            <w:r>
              <w:t>M</w:t>
            </w:r>
          </w:p>
        </w:tc>
        <w:tc>
          <w:tcPr>
            <w:tcW w:w="0" w:type="auto"/>
            <w:tcBorders>
              <w:bottom w:val="single" w:sz="0" w:space="0" w:color="auto"/>
            </w:tcBorders>
            <w:vAlign w:val="bottom"/>
          </w:tcPr>
          <w:p w14:paraId="29ECE985" w14:textId="77777777" w:rsidR="002E7960" w:rsidRDefault="00DE1AF7">
            <w:pPr>
              <w:pStyle w:val="Compact"/>
            </w:pPr>
            <w:r>
              <w:t>SD</w:t>
            </w:r>
          </w:p>
        </w:tc>
      </w:tr>
      <w:tr w:rsidR="002E7960" w14:paraId="2EF23475" w14:textId="77777777">
        <w:tc>
          <w:tcPr>
            <w:tcW w:w="0" w:type="auto"/>
          </w:tcPr>
          <w:p w14:paraId="7C7CF72B" w14:textId="77777777" w:rsidR="002E7960" w:rsidRDefault="00DE1AF7">
            <w:pPr>
              <w:pStyle w:val="Compact"/>
            </w:pPr>
            <w:r>
              <w:t xml:space="preserve">Actor’s trait </w:t>
            </w:r>
            <w:proofErr w:type="spellStart"/>
            <w:r>
              <w:t>self objectification</w:t>
            </w:r>
            <w:proofErr w:type="spellEnd"/>
            <w:r>
              <w:t xml:space="preserve"> (TSO)</w:t>
            </w:r>
          </w:p>
        </w:tc>
        <w:tc>
          <w:tcPr>
            <w:tcW w:w="0" w:type="auto"/>
          </w:tcPr>
          <w:p w14:paraId="61231D17" w14:textId="77777777" w:rsidR="002E7960" w:rsidRDefault="00DE1AF7">
            <w:pPr>
              <w:pStyle w:val="Compact"/>
            </w:pPr>
            <w:r>
              <w:t>-0.35</w:t>
            </w:r>
          </w:p>
        </w:tc>
        <w:tc>
          <w:tcPr>
            <w:tcW w:w="0" w:type="auto"/>
          </w:tcPr>
          <w:p w14:paraId="1B1FD319" w14:textId="77777777" w:rsidR="002E7960" w:rsidRDefault="00DE1AF7">
            <w:pPr>
              <w:pStyle w:val="Compact"/>
            </w:pPr>
            <w:r>
              <w:t>2.64</w:t>
            </w:r>
          </w:p>
        </w:tc>
      </w:tr>
      <w:tr w:rsidR="002E7960" w14:paraId="0931BAFE" w14:textId="77777777">
        <w:tc>
          <w:tcPr>
            <w:tcW w:w="0" w:type="auto"/>
          </w:tcPr>
          <w:p w14:paraId="1CD34632" w14:textId="77777777" w:rsidR="002E7960" w:rsidRDefault="00DE1AF7">
            <w:pPr>
              <w:pStyle w:val="Compact"/>
            </w:pPr>
            <w:r>
              <w:t>Actor’s authenticity of interaction</w:t>
            </w:r>
          </w:p>
        </w:tc>
        <w:tc>
          <w:tcPr>
            <w:tcW w:w="0" w:type="auto"/>
          </w:tcPr>
          <w:p w14:paraId="7038AFE6" w14:textId="77777777" w:rsidR="002E7960" w:rsidRDefault="00DE1AF7">
            <w:pPr>
              <w:pStyle w:val="Compact"/>
            </w:pPr>
            <w:r>
              <w:t>5.23</w:t>
            </w:r>
          </w:p>
        </w:tc>
        <w:tc>
          <w:tcPr>
            <w:tcW w:w="0" w:type="auto"/>
          </w:tcPr>
          <w:p w14:paraId="49C0EC30" w14:textId="77777777" w:rsidR="002E7960" w:rsidRDefault="00DE1AF7">
            <w:pPr>
              <w:pStyle w:val="Compact"/>
            </w:pPr>
            <w:r>
              <w:t>1.02</w:t>
            </w:r>
          </w:p>
        </w:tc>
      </w:tr>
      <w:tr w:rsidR="002E7960" w14:paraId="1E7B9826" w14:textId="77777777">
        <w:tc>
          <w:tcPr>
            <w:tcW w:w="0" w:type="auto"/>
          </w:tcPr>
          <w:p w14:paraId="53DF55AC" w14:textId="77777777" w:rsidR="002E7960" w:rsidRDefault="00DE1AF7">
            <w:pPr>
              <w:pStyle w:val="Compact"/>
            </w:pPr>
            <w:r>
              <w:t>Actor’s objectification of partner</w:t>
            </w:r>
          </w:p>
        </w:tc>
        <w:tc>
          <w:tcPr>
            <w:tcW w:w="0" w:type="auto"/>
          </w:tcPr>
          <w:p w14:paraId="39E6988D" w14:textId="77777777" w:rsidR="002E7960" w:rsidRDefault="00DE1AF7">
            <w:pPr>
              <w:pStyle w:val="Compact"/>
            </w:pPr>
            <w:r>
              <w:t>-1.58</w:t>
            </w:r>
          </w:p>
        </w:tc>
        <w:tc>
          <w:tcPr>
            <w:tcW w:w="0" w:type="auto"/>
          </w:tcPr>
          <w:p w14:paraId="5E7736BB" w14:textId="77777777" w:rsidR="002E7960" w:rsidRDefault="00DE1AF7">
            <w:pPr>
              <w:pStyle w:val="Compact"/>
            </w:pPr>
            <w:r>
              <w:t>1.21</w:t>
            </w:r>
          </w:p>
        </w:tc>
      </w:tr>
      <w:tr w:rsidR="002E7960" w14:paraId="7BA8C93B" w14:textId="77777777">
        <w:tc>
          <w:tcPr>
            <w:tcW w:w="0" w:type="auto"/>
          </w:tcPr>
          <w:p w14:paraId="0688B915" w14:textId="77777777" w:rsidR="002E7960" w:rsidRDefault="00DE1AF7">
            <w:pPr>
              <w:pStyle w:val="Compact"/>
            </w:pPr>
            <w:r>
              <w:t>Actor’s state self-objectification</w:t>
            </w:r>
          </w:p>
        </w:tc>
        <w:tc>
          <w:tcPr>
            <w:tcW w:w="0" w:type="auto"/>
          </w:tcPr>
          <w:p w14:paraId="463114D9" w14:textId="77777777" w:rsidR="002E7960" w:rsidRDefault="00DE1AF7">
            <w:pPr>
              <w:pStyle w:val="Compact"/>
            </w:pPr>
            <w:r>
              <w:t>1.92</w:t>
            </w:r>
          </w:p>
        </w:tc>
        <w:tc>
          <w:tcPr>
            <w:tcW w:w="0" w:type="auto"/>
          </w:tcPr>
          <w:p w14:paraId="63F9A7D7" w14:textId="77777777" w:rsidR="002E7960" w:rsidRDefault="00DE1AF7">
            <w:pPr>
              <w:pStyle w:val="Compact"/>
            </w:pPr>
            <w:r>
              <w:t>1.13</w:t>
            </w:r>
          </w:p>
        </w:tc>
      </w:tr>
      <w:tr w:rsidR="002E7960" w14:paraId="5BF2BA90" w14:textId="77777777">
        <w:tc>
          <w:tcPr>
            <w:tcW w:w="0" w:type="auto"/>
          </w:tcPr>
          <w:p w14:paraId="153CCC61" w14:textId="77777777" w:rsidR="002E7960" w:rsidRDefault="00DE1AF7">
            <w:pPr>
              <w:pStyle w:val="Compact"/>
            </w:pPr>
            <w:r>
              <w:t>Actor’s future relationship agency</w:t>
            </w:r>
          </w:p>
        </w:tc>
        <w:tc>
          <w:tcPr>
            <w:tcW w:w="0" w:type="auto"/>
          </w:tcPr>
          <w:p w14:paraId="58796719" w14:textId="77777777" w:rsidR="002E7960" w:rsidRDefault="00DE1AF7">
            <w:pPr>
              <w:pStyle w:val="Compact"/>
            </w:pPr>
            <w:r>
              <w:t>4.69</w:t>
            </w:r>
          </w:p>
        </w:tc>
        <w:tc>
          <w:tcPr>
            <w:tcW w:w="0" w:type="auto"/>
          </w:tcPr>
          <w:p w14:paraId="44751D52" w14:textId="77777777" w:rsidR="002E7960" w:rsidRDefault="00DE1AF7">
            <w:pPr>
              <w:pStyle w:val="Compact"/>
            </w:pPr>
            <w:r>
              <w:t>0.96</w:t>
            </w:r>
          </w:p>
        </w:tc>
      </w:tr>
      <w:tr w:rsidR="002E7960" w14:paraId="22647FC6" w14:textId="77777777">
        <w:tc>
          <w:tcPr>
            <w:tcW w:w="0" w:type="auto"/>
          </w:tcPr>
          <w:p w14:paraId="09EC161C" w14:textId="77777777" w:rsidR="002E7960" w:rsidRDefault="00DE1AF7">
            <w:pPr>
              <w:pStyle w:val="Compact"/>
            </w:pPr>
            <w:r>
              <w:t>Actor’s cognitive performance</w:t>
            </w:r>
          </w:p>
        </w:tc>
        <w:tc>
          <w:tcPr>
            <w:tcW w:w="0" w:type="auto"/>
          </w:tcPr>
          <w:p w14:paraId="4118E3F3" w14:textId="77777777" w:rsidR="002E7960" w:rsidRDefault="00DE1AF7">
            <w:pPr>
              <w:pStyle w:val="Compact"/>
            </w:pPr>
            <w:r>
              <w:t>5.03</w:t>
            </w:r>
          </w:p>
        </w:tc>
        <w:tc>
          <w:tcPr>
            <w:tcW w:w="0" w:type="auto"/>
          </w:tcPr>
          <w:p w14:paraId="72EDA875" w14:textId="77777777" w:rsidR="002E7960" w:rsidRDefault="00DE1AF7">
            <w:pPr>
              <w:pStyle w:val="Compact"/>
            </w:pPr>
            <w:r>
              <w:t>2.29</w:t>
            </w:r>
          </w:p>
        </w:tc>
      </w:tr>
    </w:tbl>
    <w:p w14:paraId="04869EBB" w14:textId="77777777" w:rsidR="002E7960" w:rsidRDefault="00DE1AF7">
      <w:pPr>
        <w:pStyle w:val="BodyText"/>
      </w:pPr>
      <w:r>
        <w:t>The following measures were collected in the order they are presented following the interaction. Correlations appear in Table 1, and descriptive statistics appear in Table 2.</w:t>
      </w:r>
    </w:p>
    <w:p w14:paraId="3B843092" w14:textId="77777777" w:rsidR="002E7960" w:rsidRDefault="00DE1AF7">
      <w:pPr>
        <w:pStyle w:val="Heading3"/>
        <w:framePr w:wrap="around"/>
      </w:pPr>
      <w:bookmarkStart w:id="68" w:name="cognitive-performance"/>
      <w:bookmarkEnd w:id="68"/>
      <w:r>
        <w:lastRenderedPageBreak/>
        <w:t>Cognitive Performance</w:t>
      </w:r>
    </w:p>
    <w:p w14:paraId="59481333" w14:textId="77777777" w:rsidR="002E7960" w:rsidRDefault="00DE1AF7">
      <w:pPr>
        <w:pStyle w:val="FirstParagraph"/>
      </w:pPr>
      <w:r>
        <w:t xml:space="preserve">Trigrams from the Remote Associates Task (McFarlin &amp; </w:t>
      </w:r>
      <w:proofErr w:type="spellStart"/>
      <w:r>
        <w:t>Blascovich</w:t>
      </w:r>
      <w:proofErr w:type="spellEnd"/>
      <w:r>
        <w:t>, 1984) were utilized to assess cognitive performance after the interaction. Ten items were selected and presented to participants. For example, the correct answer for the trigram “Quack: Pond: Waddle” would be “Duck”. Participants are limited to 30 seconds. For every correct answer, 1 point is given. The mean score was 5.03 (SD = 2.29). Cognitive performance was measured first in order to measure potential immediate detriments to performance (Garcia et al., 2016).</w:t>
      </w:r>
    </w:p>
    <w:p w14:paraId="3D157447" w14:textId="77777777" w:rsidR="002E7960" w:rsidRDefault="00DE1AF7">
      <w:pPr>
        <w:pStyle w:val="Heading3"/>
        <w:framePr w:wrap="around"/>
      </w:pPr>
      <w:bookmarkStart w:id="69" w:name="state-other-objectification"/>
      <w:bookmarkEnd w:id="69"/>
      <w:r>
        <w:t>State Other-Objectification</w:t>
      </w:r>
    </w:p>
    <w:p w14:paraId="7B1A9F15" w14:textId="23DA15AD" w:rsidR="002E7960" w:rsidRDefault="00DE1AF7">
      <w:pPr>
        <w:pStyle w:val="FirstParagraph"/>
      </w:pPr>
      <w:r>
        <w:t xml:space="preserve">To measure the participant’s objectification of their partner in the interaction, participants were asked a series of questions about the frequency of thoughts in relation to multiple characteristics of their partner </w:t>
      </w:r>
      <w:ins w:id="70" w:author="Lanee B. Jung" w:date="2020-08-06T16:21:00Z">
        <w:r w:rsidR="00C13665">
          <w:t>(</w:t>
        </w:r>
      </w:ins>
      <w:r>
        <w:t>Garcia et al.</w:t>
      </w:r>
      <w:ins w:id="71" w:author="Lanee B. Jung" w:date="2020-08-06T16:21:00Z">
        <w:r w:rsidR="00C13665">
          <w:t xml:space="preserve">, </w:t>
        </w:r>
      </w:ins>
      <w:del w:id="72" w:author="Lanee B. Jung" w:date="2020-08-06T16:21:00Z">
        <w:r w:rsidDel="00C13665">
          <w:delText xml:space="preserve"> (</w:delText>
        </w:r>
      </w:del>
      <w:r>
        <w:t xml:space="preserve">2016). Questions included aspects of their partner’s internal traits such as personality, friends, family, and extracurricular interests, as well as external traits such as body, appearance, clothing, and body parts. All questions were </w:t>
      </w:r>
      <w:del w:id="73" w:author="Lanee B. Jung" w:date="2020-08-06T16:27:00Z">
        <w:r w:rsidDel="00C13665">
          <w:delText xml:space="preserve">to be </w:delText>
        </w:r>
      </w:del>
      <w:r>
        <w:t>rated on a scale from 1 (not at all) to 7 (constantly). Objectification was measured by getting the difference between the average frequency of thought about their partner’s external traits (</w:t>
      </w:r>
      <m:oMath>
        <m:r>
          <w:rPr>
            <w:rFonts w:ascii="Cambria Math" w:hAnsi="Cambria Math"/>
          </w:rPr>
          <m:t>α</m:t>
        </m:r>
      </m:oMath>
      <w:r>
        <w:t xml:space="preserve"> = 0.79 for Sample 1, </w:t>
      </w:r>
      <m:oMath>
        <m:r>
          <w:rPr>
            <w:rFonts w:ascii="Cambria Math" w:hAnsi="Cambria Math"/>
          </w:rPr>
          <m:t>α</m:t>
        </m:r>
      </m:oMath>
      <w:r>
        <w:t xml:space="preserve"> = 0.79 for Sample 2) and frequency of thought about their partner’s internal traits (</w:t>
      </w:r>
      <m:oMath>
        <m:r>
          <w:rPr>
            <w:rFonts w:ascii="Cambria Math" w:hAnsi="Cambria Math"/>
          </w:rPr>
          <m:t>α</m:t>
        </m:r>
      </m:oMath>
      <w:r>
        <w:t xml:space="preserve"> = 0.79 for Sample 1, </w:t>
      </w:r>
      <m:oMath>
        <m:r>
          <w:rPr>
            <w:rFonts w:ascii="Cambria Math" w:hAnsi="Cambria Math"/>
          </w:rPr>
          <m:t>α</m:t>
        </m:r>
      </m:oMath>
      <w:r>
        <w:t xml:space="preserve"> = 0.76 for Sample 2). A positive score in this scale would indicate that the participant thought about their partner’s external traits more than the partner’s internal traits, and a negative score would indicate the opposite.</w:t>
      </w:r>
    </w:p>
    <w:p w14:paraId="4755D9EC" w14:textId="77777777" w:rsidR="002E7960" w:rsidRDefault="00DE1AF7">
      <w:pPr>
        <w:pStyle w:val="BodyText"/>
      </w:pPr>
      <w:r>
        <w:t xml:space="preserve">As can be seen in Table 2, the mean </w:t>
      </w:r>
      <w:proofErr w:type="gramStart"/>
      <w:r>
        <w:t>other-objectification</w:t>
      </w:r>
      <w:proofErr w:type="gramEnd"/>
      <w:r>
        <w:t xml:space="preserve"> of women by women was </w:t>
      </w:r>
      <w:r>
        <w:rPr>
          <w:i/>
        </w:rPr>
        <w:t>M =</w:t>
      </w:r>
      <w:r>
        <w:t xml:space="preserve"> -1.58 (</w:t>
      </w:r>
      <w:r>
        <w:rPr>
          <w:i/>
        </w:rPr>
        <w:t>SD =</w:t>
      </w:r>
      <w:r>
        <w:t xml:space="preserve"> 1.21). This corresponds to women objectifying other women to a </w:t>
      </w:r>
      <w:r>
        <w:rPr>
          <w:i/>
        </w:rPr>
        <w:t>greater</w:t>
      </w:r>
      <w:r>
        <w:t xml:space="preserve"> extent than women’s objectification of men reported in Garcia et al. (2016) (</w:t>
      </w:r>
      <w:r>
        <w:rPr>
          <w:i/>
        </w:rPr>
        <w:t>M =</w:t>
      </w:r>
      <w:r>
        <w:t xml:space="preserve"> -1.68, </w:t>
      </w:r>
      <w:r>
        <w:rPr>
          <w:i/>
        </w:rPr>
        <w:t>SD =</w:t>
      </w:r>
      <w:r>
        <w:t xml:space="preserve"> 1.52). Further, in the current sample the difference in other-objectification between heterosexual (</w:t>
      </w:r>
      <w:r>
        <w:rPr>
          <w:i/>
        </w:rPr>
        <w:t>M =</w:t>
      </w:r>
      <w:r>
        <w:t xml:space="preserve"> -1.77, </w:t>
      </w:r>
      <w:r>
        <w:rPr>
          <w:i/>
        </w:rPr>
        <w:t xml:space="preserve">SD </w:t>
      </w:r>
      <w:r>
        <w:rPr>
          <w:i/>
        </w:rPr>
        <w:lastRenderedPageBreak/>
        <w:t>=</w:t>
      </w:r>
      <w:r>
        <w:t xml:space="preserve"> 1.14) and non-heterosexual women (</w:t>
      </w:r>
      <w:r>
        <w:rPr>
          <w:i/>
        </w:rPr>
        <w:t>M =</w:t>
      </w:r>
      <w:r>
        <w:t xml:space="preserve"> -1.39, </w:t>
      </w:r>
      <w:r>
        <w:rPr>
          <w:i/>
        </w:rPr>
        <w:t>SD =</w:t>
      </w:r>
      <w:r>
        <w:t xml:space="preserve"> 1.35) was not statistically significant, </w:t>
      </w:r>
      <w:proofErr w:type="gramStart"/>
      <w:r>
        <w:rPr>
          <w:i/>
        </w:rPr>
        <w:t>t</w:t>
      </w:r>
      <w:r>
        <w:t>(</w:t>
      </w:r>
      <w:proofErr w:type="gramEnd"/>
      <w:r>
        <w:t xml:space="preserve">25.89) = 1.02, </w:t>
      </w:r>
      <w:r>
        <w:rPr>
          <w:i/>
        </w:rPr>
        <w:t>p =</w:t>
      </w:r>
      <w:r>
        <w:t xml:space="preserve"> 0.32.</w:t>
      </w:r>
    </w:p>
    <w:p w14:paraId="4395FEC9" w14:textId="77777777" w:rsidR="002E7960" w:rsidRDefault="00DE1AF7">
      <w:pPr>
        <w:pStyle w:val="Heading3"/>
        <w:framePr w:wrap="around"/>
      </w:pPr>
      <w:bookmarkStart w:id="74" w:name="interaction-authenticity"/>
      <w:bookmarkEnd w:id="74"/>
      <w:r>
        <w:t>Interaction Authenticity</w:t>
      </w:r>
    </w:p>
    <w:p w14:paraId="6C5C4CDE" w14:textId="2CC3AEAC" w:rsidR="002E7960" w:rsidRDefault="00DE1AF7">
      <w:pPr>
        <w:pStyle w:val="FirstParagraph"/>
      </w:pPr>
      <w:r>
        <w:t>To assess the magnitude to which individuals felt comfortable in the interaction and perceived the interaction to be authentic, we asked participants to rate the extent to which they felt comfortable, happy, friendly, warm, easygoing, sincere, and authentic on a scale ranging from 1 (not at all) to 7 (very much), much alike (Garcia et al., 2016). Participants were additionally asked to rate their interaction partner’s authenticity as well as their own: ‘‘Do you think your partner was authentic during your interaction?’’ and ‘‘Were you authentic during your interaction?’’ These questions were ranked on a scale from 1 (not authentic at all)</w:t>
      </w:r>
      <w:ins w:id="75" w:author="Lanee B. Jung" w:date="2020-08-06T16:31:00Z">
        <w:r w:rsidR="002C1C79">
          <w:t xml:space="preserve"> to </w:t>
        </w:r>
        <w:proofErr w:type="gramStart"/>
        <w:r w:rsidR="002C1C79">
          <w:t>what?</w:t>
        </w:r>
      </w:ins>
      <w:r>
        <w:t>.</w:t>
      </w:r>
      <w:proofErr w:type="gramEnd"/>
      <w:r>
        <w:t xml:space="preserve"> These were combined to form the authenticity scale (</w:t>
      </w:r>
      <m:oMath>
        <m:r>
          <w:rPr>
            <w:rFonts w:ascii="Cambria Math" w:hAnsi="Cambria Math"/>
          </w:rPr>
          <m:t>α</m:t>
        </m:r>
      </m:oMath>
      <w:r>
        <w:t xml:space="preserve"> = 0.91 for Sample 1, </w:t>
      </w:r>
      <m:oMath>
        <m:r>
          <w:rPr>
            <w:rFonts w:ascii="Cambria Math" w:hAnsi="Cambria Math"/>
          </w:rPr>
          <m:t>α</m:t>
        </m:r>
      </m:oMath>
      <w:r>
        <w:t xml:space="preserve"> = 0.91 for Sample 2).</w:t>
      </w:r>
    </w:p>
    <w:p w14:paraId="2BFDD769" w14:textId="77777777" w:rsidR="002E7960" w:rsidRDefault="00DE1AF7">
      <w:pPr>
        <w:pStyle w:val="Heading3"/>
        <w:framePr w:wrap="around"/>
      </w:pPr>
      <w:bookmarkStart w:id="76" w:name="state-self-objectification"/>
      <w:bookmarkEnd w:id="76"/>
      <w:r>
        <w:t>State Self-Objectification</w:t>
      </w:r>
    </w:p>
    <w:p w14:paraId="443DAD3D" w14:textId="77777777" w:rsidR="002E7960" w:rsidRDefault="00DE1AF7">
      <w:pPr>
        <w:pStyle w:val="FirstParagraph"/>
      </w:pPr>
      <w:r>
        <w:t xml:space="preserve">To assess state self-objectification, we used an average of two items from </w:t>
      </w:r>
      <w:proofErr w:type="spellStart"/>
      <w:r>
        <w:t>Saguy</w:t>
      </w:r>
      <w:proofErr w:type="spellEnd"/>
      <w:r>
        <w:t xml:space="preserve"> et al. (2010) that were also used in Garcia et al. (2016). Participants were asked to rank how much they agreed with the following statements: “During the interaction I felt more like a body than a full self” and “I felt more like a body than as a real person in the interaction”. Originally, </w:t>
      </w:r>
      <w:proofErr w:type="spellStart"/>
      <w:r>
        <w:t>Saguy</w:t>
      </w:r>
      <w:proofErr w:type="spellEnd"/>
      <w:r>
        <w:t xml:space="preserve"> et al. (2010) used 3 items, but in both samples the reliability of the scale was higher once the third item was removed, so we chose to only use the first two for our measure of SSO, leaving us with a reliable scale (</w:t>
      </w:r>
      <m:oMath>
        <m:r>
          <w:rPr>
            <w:rFonts w:ascii="Cambria Math" w:hAnsi="Cambria Math"/>
          </w:rPr>
          <m:t>α</m:t>
        </m:r>
      </m:oMath>
      <w:r>
        <w:t xml:space="preserve"> = 0.84 for Sample 1, and </w:t>
      </w:r>
      <m:oMath>
        <m:r>
          <w:rPr>
            <w:rFonts w:ascii="Cambria Math" w:hAnsi="Cambria Math"/>
          </w:rPr>
          <m:t>α</m:t>
        </m:r>
      </m:oMath>
      <w:r>
        <w:t xml:space="preserve"> = 0.85 for Sample 2.)</w:t>
      </w:r>
    </w:p>
    <w:p w14:paraId="0D2BCBB0" w14:textId="77777777" w:rsidR="002E7960" w:rsidRDefault="00DE1AF7">
      <w:pPr>
        <w:pStyle w:val="Heading3"/>
        <w:framePr w:wrap="around"/>
      </w:pPr>
      <w:bookmarkStart w:id="77" w:name="relationship-agency"/>
      <w:bookmarkEnd w:id="77"/>
      <w:r>
        <w:t>Relationship Agency</w:t>
      </w:r>
    </w:p>
    <w:p w14:paraId="6431E033" w14:textId="77777777" w:rsidR="002E7960" w:rsidRDefault="00DE1AF7">
      <w:pPr>
        <w:pStyle w:val="FirstParagraph"/>
      </w:pPr>
      <w:r>
        <w:t xml:space="preserve">A scale was used from Garcia et al. (2016) to assess how much agency an individual believes they would possess in future romantic relationships. Participants were asked how likely it was that they would do the following: ‘‘ask someone out on </w:t>
      </w:r>
      <w:r>
        <w:lastRenderedPageBreak/>
        <w:t>a date,’’ ‘‘open the door for your date,’’ ‘‘pay for a date,’’ ‘‘ask your boyfriend/girlfriend to marry you,’’ ‘‘initiate sex with your girlfriend/boyfriend,’’ ‘‘initiate condom use during sex,’’ ‘‘surprise your boyfriend/ girlfriend with a gift,’’ and ‘‘ask your girlfriend/boyfriend to move with you to a new place.’’ Responses were measured on a scale ranging from 1 (not at all likely) to 7 (extremely likely). The scale originally had 9 items, but the 9th item had low correlations with the remaining items, ranging from .02 to .30 for the first sample, and .04 to .30 for the second sample. The item was intended to be reverse coded, but correlations were still low enough to make the scale unreliable. Therefore, the ninth item was removed. As a result, the scale had moderately high reliability for both samples (</w:t>
      </w:r>
      <m:oMath>
        <m:r>
          <w:rPr>
            <w:rFonts w:ascii="Cambria Math" w:hAnsi="Cambria Math"/>
          </w:rPr>
          <m:t>α</m:t>
        </m:r>
      </m:oMath>
      <w:r>
        <w:t xml:space="preserve"> = 0.72 for Sample 1, (</w:t>
      </w:r>
      <m:oMath>
        <m:r>
          <w:rPr>
            <w:rFonts w:ascii="Cambria Math" w:hAnsi="Cambria Math"/>
          </w:rPr>
          <m:t>α</m:t>
        </m:r>
      </m:oMath>
      <w:r>
        <w:t xml:space="preserve"> = 0.74 for Sample 2).</w:t>
      </w:r>
    </w:p>
    <w:p w14:paraId="6872E662" w14:textId="77777777" w:rsidR="002E7960" w:rsidRDefault="00DE1AF7">
      <w:pPr>
        <w:pStyle w:val="Heading3"/>
        <w:framePr w:wrap="around"/>
      </w:pPr>
      <w:bookmarkStart w:id="78" w:name="career-aspirations"/>
      <w:bookmarkEnd w:id="78"/>
      <w:r>
        <w:t>Career Aspirations</w:t>
      </w:r>
    </w:p>
    <w:p w14:paraId="1AFD1FFC" w14:textId="77777777" w:rsidR="002E7960" w:rsidRDefault="00DE1AF7">
      <w:pPr>
        <w:pStyle w:val="FirstParagraph"/>
      </w:pPr>
      <w:r>
        <w:t xml:space="preserve">To conceptualize participants’ career aspirations after the interaction, we used the 10-item adaptation of P. Gray and M. </w:t>
      </w:r>
      <w:proofErr w:type="spellStart"/>
      <w:r>
        <w:t>OBrien</w:t>
      </w:r>
      <w:proofErr w:type="spellEnd"/>
      <w:r>
        <w:t xml:space="preserve"> (2007)’s Career Aspiration Scale employed in Garcia et al. (2016), which asked participants to consider how true 10 statements were in regard to their future careers on a scale from 0 (not at all true of me) to 4 (very true of me). Items include “I hope to become a leader in my career field” and “I hope to move up through any organization or business I work in.” Items were fairly reliable (</w:t>
      </w:r>
      <m:oMath>
        <m:r>
          <w:rPr>
            <w:rFonts w:ascii="Cambria Math" w:hAnsi="Cambria Math"/>
          </w:rPr>
          <m:t>α</m:t>
        </m:r>
      </m:oMath>
      <w:r>
        <w:t xml:space="preserve"> = 0.73 for Sample 1, </w:t>
      </w:r>
      <m:oMath>
        <m:r>
          <w:rPr>
            <w:rFonts w:ascii="Cambria Math" w:hAnsi="Cambria Math"/>
          </w:rPr>
          <m:t>α</m:t>
        </m:r>
      </m:oMath>
      <w:r>
        <w:t xml:space="preserve"> = 0.80 for Sample 2).</w:t>
      </w:r>
    </w:p>
    <w:p w14:paraId="7BC0CCFA" w14:textId="77777777" w:rsidR="002E7960" w:rsidRDefault="00DE1AF7">
      <w:pPr>
        <w:pStyle w:val="Heading3"/>
        <w:framePr w:wrap="around"/>
      </w:pPr>
      <w:bookmarkStart w:id="79" w:name="trait-self-objectification"/>
      <w:bookmarkEnd w:id="79"/>
      <w:r>
        <w:t>Trait Self-Objectification</w:t>
      </w:r>
    </w:p>
    <w:p w14:paraId="2E848922" w14:textId="77777777" w:rsidR="002E7960" w:rsidRDefault="00DE1AF7">
      <w:pPr>
        <w:pStyle w:val="FirstParagraph"/>
      </w:pPr>
      <w:r>
        <w:t xml:space="preserve">Trait self-objectification (TSO) was assessed using the Self-Objectification Questionnaire (B. L. Fredrickson et al., 1998; M. Noll &amp; L. Fredrickson, 1998), which evaluates the extent to which individuals view their bodies in observable versus non-observable ways. The questionnaire asked participants to rank order both appearance and functional aspects of their bodies, from 1 (least important) to 10 (most important), with respect to physical self-concepts. Of the ten body attributes, five of the items were appearance-based (weight, sex appeal, physical attractiveness, firm/sculpted muscles and body measurements), and </w:t>
      </w:r>
      <w:r>
        <w:lastRenderedPageBreak/>
        <w:t>five of the items were competence-based (strength, physical coordination, energy level, health and physical fitness). Difference scores were computed by subtracting the sum of the 5 functional aspects/competence attributes (e.g., health, strength) from the sum of the 5 physical self-concepts/appearance attributes (e.g., physical attractiveness, weight), and all measures were multiplied by -1, as was done in Garcia et al. (2016), so that positive scores indicated greater TSO.</w:t>
      </w:r>
    </w:p>
    <w:p w14:paraId="2D8DB000" w14:textId="77777777" w:rsidR="002E7960" w:rsidRDefault="00DE1AF7">
      <w:pPr>
        <w:pStyle w:val="Heading1"/>
      </w:pPr>
      <w:bookmarkStart w:id="80" w:name="results"/>
      <w:bookmarkEnd w:id="80"/>
      <w:r>
        <w:t>Results</w:t>
      </w:r>
    </w:p>
    <w:p w14:paraId="2FA5B0E4" w14:textId="77777777" w:rsidR="002E7960" w:rsidRDefault="00DE1AF7">
      <w:pPr>
        <w:pStyle w:val="Heading2"/>
      </w:pPr>
      <w:bookmarkStart w:id="81" w:name="data-analysis"/>
      <w:bookmarkEnd w:id="81"/>
      <w:r>
        <w:t>Data analysis</w:t>
      </w:r>
    </w:p>
    <w:p w14:paraId="027FD9D9" w14:textId="77777777" w:rsidR="002E7960" w:rsidRDefault="00DE1AF7">
      <w:pPr>
        <w:pStyle w:val="FirstParagraph"/>
      </w:pPr>
      <w:commentRangeStart w:id="82"/>
      <w:r>
        <w:t xml:space="preserve">We used R (Version 3.5.2; R Core Team, 2017) and the R-packages </w:t>
      </w:r>
      <w:proofErr w:type="spellStart"/>
      <w:r>
        <w:rPr>
          <w:i/>
        </w:rPr>
        <w:t>apaTables</w:t>
      </w:r>
      <w:proofErr w:type="spellEnd"/>
      <w:r>
        <w:t xml:space="preserve"> (Version 2.0.5; Stanley, 2018), </w:t>
      </w:r>
      <w:proofErr w:type="spellStart"/>
      <w:r>
        <w:rPr>
          <w:i/>
        </w:rPr>
        <w:t>devtools</w:t>
      </w:r>
      <w:proofErr w:type="spellEnd"/>
      <w:r>
        <w:t xml:space="preserve"> (Version 1.13.5; Wickham, Hester, &amp; Chang, 2018), </w:t>
      </w:r>
      <w:proofErr w:type="spellStart"/>
      <w:r>
        <w:rPr>
          <w:i/>
        </w:rPr>
        <w:t>dplyr</w:t>
      </w:r>
      <w:proofErr w:type="spellEnd"/>
      <w:r>
        <w:t xml:space="preserve"> (Version 0.8.3; Wickham, François, Henry, &amp; Müller, 2018), </w:t>
      </w:r>
      <w:proofErr w:type="spellStart"/>
      <w:r>
        <w:rPr>
          <w:i/>
        </w:rPr>
        <w:t>forcats</w:t>
      </w:r>
      <w:proofErr w:type="spellEnd"/>
      <w:r>
        <w:t xml:space="preserve"> (Version 0.3.0; Wickham, 2018), </w:t>
      </w:r>
      <w:proofErr w:type="spellStart"/>
      <w:r>
        <w:rPr>
          <w:i/>
        </w:rPr>
        <w:t>ggformula</w:t>
      </w:r>
      <w:proofErr w:type="spellEnd"/>
      <w:r>
        <w:t xml:space="preserve"> (Version 0.7.0; D. Kaplan &amp; </w:t>
      </w:r>
      <w:proofErr w:type="spellStart"/>
      <w:r>
        <w:t>Pruim</w:t>
      </w:r>
      <w:proofErr w:type="spellEnd"/>
      <w:r>
        <w:t xml:space="preserve">, 2017), </w:t>
      </w:r>
      <w:r>
        <w:rPr>
          <w:i/>
        </w:rPr>
        <w:t>ggplot2</w:t>
      </w:r>
      <w:r>
        <w:t xml:space="preserve"> (Version 3.2.1; Wickham, 2016), </w:t>
      </w:r>
      <w:proofErr w:type="spellStart"/>
      <w:r>
        <w:rPr>
          <w:i/>
        </w:rPr>
        <w:t>ggstance</w:t>
      </w:r>
      <w:proofErr w:type="spellEnd"/>
      <w:r>
        <w:t xml:space="preserve"> (Henry, Wickham, &amp; Chang, 2019), </w:t>
      </w:r>
      <w:r>
        <w:rPr>
          <w:i/>
        </w:rPr>
        <w:t>haven</w:t>
      </w:r>
      <w:r>
        <w:t xml:space="preserve"> (Version 2.1.0; Wickham &amp; Miller, 2019), </w:t>
      </w:r>
      <w:proofErr w:type="spellStart"/>
      <w:r>
        <w:rPr>
          <w:i/>
        </w:rPr>
        <w:t>irr</w:t>
      </w:r>
      <w:proofErr w:type="spellEnd"/>
      <w:r>
        <w:t xml:space="preserve"> (Version 0.84.1; Gamer, Lemon, &amp; &lt;puspendra.pusp22@gmail.com&gt;, 2012), </w:t>
      </w:r>
      <w:proofErr w:type="spellStart"/>
      <w:r>
        <w:rPr>
          <w:i/>
        </w:rPr>
        <w:t>knitr</w:t>
      </w:r>
      <w:proofErr w:type="spellEnd"/>
      <w:r>
        <w:t xml:space="preserve"> (Version 1.25; </w:t>
      </w:r>
      <w:proofErr w:type="spellStart"/>
      <w:r>
        <w:t>Xie</w:t>
      </w:r>
      <w:proofErr w:type="spellEnd"/>
      <w:r>
        <w:t xml:space="preserve">, 2015), </w:t>
      </w:r>
      <w:proofErr w:type="spellStart"/>
      <w:r>
        <w:rPr>
          <w:i/>
        </w:rPr>
        <w:t>kutils</w:t>
      </w:r>
      <w:proofErr w:type="spellEnd"/>
      <w:r>
        <w:t xml:space="preserve"> (Version 1.70; Johnson, Kite, &amp; Redmon, 2019), </w:t>
      </w:r>
      <w:r>
        <w:rPr>
          <w:i/>
        </w:rPr>
        <w:t>lattice</w:t>
      </w:r>
      <w:r>
        <w:t xml:space="preserve"> (Version 0.20.38; Sarkar, 2008), </w:t>
      </w:r>
      <w:proofErr w:type="spellStart"/>
      <w:r>
        <w:rPr>
          <w:i/>
        </w:rPr>
        <w:t>lavaan</w:t>
      </w:r>
      <w:proofErr w:type="spellEnd"/>
      <w:r>
        <w:t xml:space="preserve"> (Version 0.6.1; </w:t>
      </w:r>
      <w:proofErr w:type="spellStart"/>
      <w:r>
        <w:t>Rosseel</w:t>
      </w:r>
      <w:proofErr w:type="spellEnd"/>
      <w:r>
        <w:t xml:space="preserve">, 2012), </w:t>
      </w:r>
      <w:proofErr w:type="spellStart"/>
      <w:r>
        <w:rPr>
          <w:i/>
        </w:rPr>
        <w:t>lpSolve</w:t>
      </w:r>
      <w:proofErr w:type="spellEnd"/>
      <w:r>
        <w:t xml:space="preserve"> (Version 5.6.15; </w:t>
      </w:r>
      <w:proofErr w:type="spellStart"/>
      <w:r>
        <w:t>Berkelaar</w:t>
      </w:r>
      <w:proofErr w:type="spellEnd"/>
      <w:r>
        <w:t xml:space="preserve"> &amp; others, 2015), </w:t>
      </w:r>
      <w:r>
        <w:rPr>
          <w:i/>
        </w:rPr>
        <w:t>Matrix</w:t>
      </w:r>
      <w:r>
        <w:t xml:space="preserve"> (Version 1.2.15; Bates &amp; </w:t>
      </w:r>
      <w:proofErr w:type="spellStart"/>
      <w:r>
        <w:t>Maechler</w:t>
      </w:r>
      <w:proofErr w:type="spellEnd"/>
      <w:r>
        <w:t xml:space="preserve">, 2017), </w:t>
      </w:r>
      <w:r>
        <w:rPr>
          <w:i/>
        </w:rPr>
        <w:t>mosaic</w:t>
      </w:r>
      <w:r>
        <w:t xml:space="preserve"> (Version 1.2.0; </w:t>
      </w:r>
      <w:proofErr w:type="spellStart"/>
      <w:r>
        <w:t>Pruim</w:t>
      </w:r>
      <w:proofErr w:type="spellEnd"/>
      <w:r>
        <w:t xml:space="preserve">, Kaplan, &amp; Horton, 2017, 2016), </w:t>
      </w:r>
      <w:proofErr w:type="spellStart"/>
      <w:r>
        <w:rPr>
          <w:i/>
        </w:rPr>
        <w:t>mosaicData</w:t>
      </w:r>
      <w:proofErr w:type="spellEnd"/>
      <w:r>
        <w:t xml:space="preserve"> (Version 0.17.0; </w:t>
      </w:r>
      <w:proofErr w:type="spellStart"/>
      <w:r>
        <w:t>Pruim</w:t>
      </w:r>
      <w:proofErr w:type="spellEnd"/>
      <w:r>
        <w:t xml:space="preserve"> et al., 2016), </w:t>
      </w:r>
      <w:proofErr w:type="spellStart"/>
      <w:r>
        <w:rPr>
          <w:i/>
        </w:rPr>
        <w:t>nlme</w:t>
      </w:r>
      <w:proofErr w:type="spellEnd"/>
      <w:r>
        <w:t xml:space="preserve"> (Version 3.1.137; Pinheiro, Bates, </w:t>
      </w:r>
      <w:proofErr w:type="spellStart"/>
      <w:r>
        <w:t>DebRoy</w:t>
      </w:r>
      <w:proofErr w:type="spellEnd"/>
      <w:r>
        <w:t xml:space="preserve">, Sarkar, &amp; R Core Team, 2017), </w:t>
      </w:r>
      <w:proofErr w:type="spellStart"/>
      <w:r>
        <w:rPr>
          <w:i/>
        </w:rPr>
        <w:t>papaja</w:t>
      </w:r>
      <w:proofErr w:type="spellEnd"/>
      <w:r>
        <w:t xml:space="preserve"> (Version 0.1.0.9842; Aust &amp; Barth, 2018), </w:t>
      </w:r>
      <w:r>
        <w:rPr>
          <w:i/>
        </w:rPr>
        <w:t>psych</w:t>
      </w:r>
      <w:r>
        <w:t xml:space="preserve"> (Version 1.8.4; </w:t>
      </w:r>
      <w:proofErr w:type="spellStart"/>
      <w:r>
        <w:t>Revelle</w:t>
      </w:r>
      <w:proofErr w:type="spellEnd"/>
      <w:r>
        <w:t xml:space="preserve">, 2017), </w:t>
      </w:r>
      <w:proofErr w:type="spellStart"/>
      <w:r>
        <w:rPr>
          <w:i/>
        </w:rPr>
        <w:t>purrr</w:t>
      </w:r>
      <w:proofErr w:type="spellEnd"/>
      <w:r>
        <w:t xml:space="preserve"> (Version 0.3.2; Henry &amp; Wickham, 2019), </w:t>
      </w:r>
      <w:proofErr w:type="spellStart"/>
      <w:r>
        <w:rPr>
          <w:i/>
        </w:rPr>
        <w:t>readr</w:t>
      </w:r>
      <w:proofErr w:type="spellEnd"/>
      <w:r>
        <w:t xml:space="preserve"> (Version 1.1.1; Wickham, Hester, &amp; Francois, 2017), </w:t>
      </w:r>
      <w:proofErr w:type="spellStart"/>
      <w:r>
        <w:rPr>
          <w:i/>
        </w:rPr>
        <w:t>stringr</w:t>
      </w:r>
      <w:proofErr w:type="spellEnd"/>
      <w:r>
        <w:t xml:space="preserve"> (Version 1.4.0; Wickham, 2019), </w:t>
      </w:r>
      <w:proofErr w:type="spellStart"/>
      <w:r>
        <w:rPr>
          <w:i/>
        </w:rPr>
        <w:t>tibble</w:t>
      </w:r>
      <w:proofErr w:type="spellEnd"/>
      <w:r>
        <w:t xml:space="preserve"> (Version 2.1.3; Müller &amp; Wickham, 2019), </w:t>
      </w:r>
      <w:proofErr w:type="spellStart"/>
      <w:r>
        <w:rPr>
          <w:i/>
        </w:rPr>
        <w:t>tidyr</w:t>
      </w:r>
      <w:proofErr w:type="spellEnd"/>
      <w:r>
        <w:t xml:space="preserve"> </w:t>
      </w:r>
      <w:r>
        <w:lastRenderedPageBreak/>
        <w:t xml:space="preserve">(Version 1.0.0; Wickham &amp; Henry, 2019), </w:t>
      </w:r>
      <w:proofErr w:type="spellStart"/>
      <w:r>
        <w:rPr>
          <w:i/>
        </w:rPr>
        <w:t>tidyverse</w:t>
      </w:r>
      <w:proofErr w:type="spellEnd"/>
      <w:r>
        <w:t xml:space="preserve"> (Version 1.2.1; Wickham, 2017), </w:t>
      </w:r>
      <w:proofErr w:type="spellStart"/>
      <w:r>
        <w:rPr>
          <w:i/>
        </w:rPr>
        <w:t>usethis</w:t>
      </w:r>
      <w:proofErr w:type="spellEnd"/>
      <w:r>
        <w:t xml:space="preserve"> (Wickham &amp; Bryan, 2018), and </w:t>
      </w:r>
      <w:proofErr w:type="spellStart"/>
      <w:r>
        <w:rPr>
          <w:i/>
        </w:rPr>
        <w:t>xtable</w:t>
      </w:r>
      <w:proofErr w:type="spellEnd"/>
      <w:r>
        <w:t xml:space="preserve"> (Version 1.8.3; Dahl, Scott, </w:t>
      </w:r>
      <w:proofErr w:type="spellStart"/>
      <w:r>
        <w:t>Roosen</w:t>
      </w:r>
      <w:proofErr w:type="spellEnd"/>
      <w:r>
        <w:t>, Magnusson, &amp; Swinton, 2019) for all our analyses.</w:t>
      </w:r>
      <w:commentRangeEnd w:id="82"/>
      <w:r w:rsidR="0081287C">
        <w:rPr>
          <w:rStyle w:val="CommentReference"/>
          <w:rFonts w:asciiTheme="minorHAnsi" w:hAnsiTheme="minorHAnsi"/>
        </w:rPr>
        <w:commentReference w:id="82"/>
      </w:r>
    </w:p>
    <w:p w14:paraId="7DD50417" w14:textId="77777777" w:rsidR="002E7960" w:rsidRDefault="00DE1AF7">
      <w:pPr>
        <w:pStyle w:val="Heading2"/>
      </w:pPr>
      <w:bookmarkStart w:id="83" w:name="analysis-strategy"/>
      <w:bookmarkEnd w:id="83"/>
      <w:r>
        <w:t>Analysis Strategy</w:t>
      </w:r>
    </w:p>
    <w:p w14:paraId="700AD147" w14:textId="77777777" w:rsidR="002E7960" w:rsidRDefault="00DE1AF7">
      <w:commentRangeStart w:id="84"/>
      <w:r>
        <w:rPr>
          <w:noProof/>
        </w:rPr>
        <w:drawing>
          <wp:inline distT="0" distB="0" distL="0" distR="0" wp14:anchorId="0076E445" wp14:editId="6C1FEC40">
            <wp:extent cx="3810000" cy="1771650"/>
            <wp:effectExtent l="0" t="0" r="0" b="0"/>
            <wp:docPr id="1" name="Picture" descr="Figure 1: Basic actor-partner interdependence model (APIM) depiction."/>
            <wp:cNvGraphicFramePr/>
            <a:graphic xmlns:a="http://schemas.openxmlformats.org/drawingml/2006/main">
              <a:graphicData uri="http://schemas.openxmlformats.org/drawingml/2006/picture">
                <pic:pic xmlns:pic="http://schemas.openxmlformats.org/drawingml/2006/picture">
                  <pic:nvPicPr>
                    <pic:cNvPr id="0" name="Picture" descr="APIM_figure.png"/>
                    <pic:cNvPicPr>
                      <a:picLocks noChangeAspect="1" noChangeArrowheads="1"/>
                    </pic:cNvPicPr>
                  </pic:nvPicPr>
                  <pic:blipFill>
                    <a:blip r:embed="rId12"/>
                    <a:stretch>
                      <a:fillRect/>
                    </a:stretch>
                  </pic:blipFill>
                  <pic:spPr bwMode="auto">
                    <a:xfrm>
                      <a:off x="0" y="0"/>
                      <a:ext cx="3810000" cy="1771650"/>
                    </a:xfrm>
                    <a:prstGeom prst="rect">
                      <a:avLst/>
                    </a:prstGeom>
                    <a:noFill/>
                    <a:ln w="9525">
                      <a:noFill/>
                      <a:headEnd/>
                      <a:tailEnd/>
                    </a:ln>
                  </pic:spPr>
                </pic:pic>
              </a:graphicData>
            </a:graphic>
          </wp:inline>
        </w:drawing>
      </w:r>
    </w:p>
    <w:p w14:paraId="6A0B895A" w14:textId="77777777" w:rsidR="002E7960" w:rsidRDefault="00DE1AF7">
      <w:pPr>
        <w:pStyle w:val="ImageCaption"/>
      </w:pPr>
      <w:r>
        <w:t>Figure 1: Basic actor-partner interdependence model (APIM) depiction.</w:t>
      </w:r>
    </w:p>
    <w:p w14:paraId="57A12593" w14:textId="77777777" w:rsidR="002E7960" w:rsidRDefault="00DE1AF7">
      <w:pPr>
        <w:pStyle w:val="BodyText"/>
      </w:pPr>
      <w:r>
        <w:rPr>
          <w:noProof/>
        </w:rPr>
        <w:drawing>
          <wp:inline distT="0" distB="0" distL="0" distR="0" wp14:anchorId="1FB75481" wp14:editId="5731A49D">
            <wp:extent cx="3810000" cy="2143125"/>
            <wp:effectExtent l="0" t="0" r="0" b="0"/>
            <wp:docPr id="2" name="Picture" descr="Figure 2: Path Analysis Model from Garcia et al. (2016) study with distinguishable dyads."/>
            <wp:cNvGraphicFramePr/>
            <a:graphic xmlns:a="http://schemas.openxmlformats.org/drawingml/2006/main">
              <a:graphicData uri="http://schemas.openxmlformats.org/drawingml/2006/picture">
                <pic:pic xmlns:pic="http://schemas.openxmlformats.org/drawingml/2006/picture">
                  <pic:nvPicPr>
                    <pic:cNvPr id="0" name="Picture" descr="2016_figure.jpg"/>
                    <pic:cNvPicPr>
                      <a:picLocks noChangeAspect="1" noChangeArrowheads="1"/>
                    </pic:cNvPicPr>
                  </pic:nvPicPr>
                  <pic:blipFill>
                    <a:blip r:embed="rId13"/>
                    <a:stretch>
                      <a:fillRect/>
                    </a:stretch>
                  </pic:blipFill>
                  <pic:spPr bwMode="auto">
                    <a:xfrm>
                      <a:off x="0" y="0"/>
                      <a:ext cx="3810000" cy="2143125"/>
                    </a:xfrm>
                    <a:prstGeom prst="rect">
                      <a:avLst/>
                    </a:prstGeom>
                    <a:noFill/>
                    <a:ln w="9525">
                      <a:noFill/>
                      <a:headEnd/>
                      <a:tailEnd/>
                    </a:ln>
                  </pic:spPr>
                </pic:pic>
              </a:graphicData>
            </a:graphic>
          </wp:inline>
        </w:drawing>
      </w:r>
      <w:r>
        <w:t xml:space="preserve"> This </w:t>
      </w:r>
      <w:commentRangeEnd w:id="84"/>
      <w:r w:rsidR="0081287C">
        <w:rPr>
          <w:rStyle w:val="CommentReference"/>
          <w:rFonts w:asciiTheme="minorHAnsi" w:hAnsiTheme="minorHAnsi"/>
        </w:rPr>
        <w:commentReference w:id="84"/>
      </w:r>
      <w:r>
        <w:t xml:space="preserve">study sought to replicate the results of Garcia et al. (2016)’s study, done with male-female pairs, which used a dyadic path analysis to detect whether partners’ objectification of one another affected state self-objectification (SSO). See Figure 2 for the results of the analysis from this previous study. We hope to investigate how the central effects found in the previous study relate to interactions between two women. Specifically, we are interested in testing the relationship between state-other objectification and SSO, and how SSO in turn, affects feelings of inauthenticity during the </w:t>
      </w:r>
      <w:r>
        <w:lastRenderedPageBreak/>
        <w:t xml:space="preserve">interaction. In addition, we will also test if the effect of </w:t>
      </w:r>
      <w:proofErr w:type="gramStart"/>
      <w:r>
        <w:t>other-objectification</w:t>
      </w:r>
      <w:proofErr w:type="gramEnd"/>
      <w:r>
        <w:t xml:space="preserve"> in an interaction on SSO is only present for those women who are high in trait self-objectification, as in Garcia et al. (2016). Further, we will investigate the relationships between experiencing interaction inauthenticity and relationship agency, career aspirations, and cognitive performance.</w:t>
      </w:r>
    </w:p>
    <w:p w14:paraId="5C2B571C" w14:textId="671D627B" w:rsidR="002E7960" w:rsidRDefault="00DE1AF7">
      <w:pPr>
        <w:pStyle w:val="BodyText"/>
      </w:pPr>
      <w:r>
        <w:t xml:space="preserve">While Garcia et al. (2016) used dyadic path analysis, we will conduct our dyadic analyses using multilevel modeling. </w:t>
      </w:r>
      <w:commentRangeStart w:id="85"/>
      <w:r>
        <w:t xml:space="preserve">Dyadic analyses for distinguishable dyads (e.g., mixed-gender interacting pairs) is more natural in Structural Equation Modeling (SEM) </w:t>
      </w:r>
      <w:commentRangeEnd w:id="85"/>
      <w:r w:rsidR="005A1067">
        <w:rPr>
          <w:rStyle w:val="CommentReference"/>
          <w:rFonts w:asciiTheme="minorHAnsi" w:hAnsiTheme="minorHAnsi"/>
        </w:rPr>
        <w:commentReference w:id="85"/>
      </w:r>
      <w:r>
        <w:t>than it is for indistinguishable d</w:t>
      </w:r>
      <w:del w:id="86" w:author="Lanee B. Jung" w:date="2020-08-06T17:47:00Z">
        <w:r w:rsidDel="005A1067">
          <w:delText>a</w:delText>
        </w:r>
      </w:del>
      <w:r>
        <w:t>y</w:t>
      </w:r>
      <w:ins w:id="87" w:author="Lanee B. Jung" w:date="2020-08-06T17:47:00Z">
        <w:r w:rsidR="005A1067">
          <w:t>a</w:t>
        </w:r>
      </w:ins>
      <w:r>
        <w:t xml:space="preserve">ds (e.g., same-gender interacting pairs) (Garcia, Kenny, &amp; Ledermann, 2015; Ledermann &amp; Kenny, 2017). One reason for this asymmetry is that, due to the arbitrary distinctions made between “partner 1” and “partner 2” in indistinguishable dyads, many estimates need to be fixed to be equal (i.e., paths, variances, covariances, endogenous intercepts, and exogenous means) for indistinguishable dyads but these equality constraints should not then be considered in the degrees of freedom calculations for fit estimations (Olsen &amp; Kenny, 2006). Further, Olsen and Kenny (2006) detail how a new independence model and the corresponding fit measure should be re-calculated for indistinguishable dyads models. The current study uses dyadic multilevel modeling (MLM) to test all relationships and mediation patterns. The online supplementary materials </w:t>
      </w:r>
      <w:proofErr w:type="gramStart"/>
      <w:r>
        <w:t>contains</w:t>
      </w:r>
      <w:proofErr w:type="gramEnd"/>
      <w:r>
        <w:t xml:space="preserve"> analysis using SEM. See Ledermann and Kenny (2017) for a more complete discussion of the considerations for using SEM versus MLM for dyadic analysis.</w:t>
      </w:r>
    </w:p>
    <w:p w14:paraId="05B9BDCB" w14:textId="77777777" w:rsidR="002E7960" w:rsidRDefault="00DE1AF7">
      <w:pPr>
        <w:pStyle w:val="BodyText"/>
      </w:pPr>
      <w:r>
        <w:t xml:space="preserve">Testing the Garcia et al. (2016) model on the current, same-gender, sample, involves using the Actor-Partner Independence Model (APIM) approach for each outcome variable (i.e., endogenous variable in Figure 2). Thus, we ran five APIM’s to test all the hypothesized relationships. See Figure 1 for a basic APIM model. The APIM includes effects </w:t>
      </w:r>
      <w:proofErr w:type="gramStart"/>
      <w:r>
        <w:t>due to</w:t>
      </w:r>
      <w:proofErr w:type="gramEnd"/>
      <w:r>
        <w:t xml:space="preserve"> one’s own, as well as one’s partner’s, predictor variables (</w:t>
      </w:r>
      <m:oMath>
        <m:r>
          <w:rPr>
            <w:rFonts w:ascii="Cambria Math" w:hAnsi="Cambria Math"/>
          </w:rPr>
          <m:t>X</m:t>
        </m:r>
      </m:oMath>
      <w:r>
        <w:t>’s) on the one’s own outcome variable (</w:t>
      </w:r>
      <m:oMath>
        <m:r>
          <w:rPr>
            <w:rFonts w:ascii="Cambria Math" w:hAnsi="Cambria Math"/>
          </w:rPr>
          <m:t>Y</m:t>
        </m:r>
      </m:oMath>
      <w:r>
        <w:t xml:space="preserve">). </w:t>
      </w:r>
      <w:r>
        <w:lastRenderedPageBreak/>
        <w:t>Unlike the original Garcia et al. (2016) study, our study deals w</w:t>
      </w:r>
      <w:proofErr w:type="spellStart"/>
      <w:r>
        <w:t>ith</w:t>
      </w:r>
      <w:proofErr w:type="spellEnd"/>
      <w:r>
        <w:t xml:space="preserve"> indistinguishable dyads, meaning the designation of who is designated as “actor” and who is designated as “partner” is arbitrary. Recall that the indistinguishable nature of the dyads in the current study led us to choose the MLM approach over SEM. These analyses are considered exploratory, given the lack of prior research theorizing about these linkages.</w:t>
      </w:r>
    </w:p>
    <w:p w14:paraId="41B2C872" w14:textId="77777777" w:rsidR="002E7960" w:rsidRDefault="00DE1AF7">
      <w:pPr>
        <w:pStyle w:val="BodyText"/>
      </w:pPr>
      <w:r>
        <w:t>Before moving to the main analyses, we discuss statistical equivalence test that provide support for combining Sample 1 and Sample 2 in one analysis sample. The online supplemental material contains the main analyses separated by samples. All results presented below are from models including sample as a control variable.</w:t>
      </w:r>
    </w:p>
    <w:p w14:paraId="02C0A3FF" w14:textId="77777777" w:rsidR="002E7960" w:rsidRDefault="00DE1AF7">
      <w:pPr>
        <w:pStyle w:val="Heading3"/>
        <w:framePr w:wrap="around"/>
      </w:pPr>
      <w:bookmarkStart w:id="88" w:name="combining-samples"/>
      <w:bookmarkEnd w:id="88"/>
      <w:r>
        <w:t>Combining Samples</w:t>
      </w:r>
    </w:p>
    <w:p w14:paraId="3360144D" w14:textId="77777777" w:rsidR="002E7960" w:rsidRDefault="00DE1AF7">
      <w:pPr>
        <w:pStyle w:val="FirstParagraph"/>
      </w:pPr>
      <w:r>
        <w:t xml:space="preserve">The correlations between study variables is similar across samples. The reliabilities for the study scales were also equivalent. (Note that the two samples were two </w:t>
      </w:r>
      <w:proofErr w:type="gramStart"/>
      <w:r>
        <w:t>small</w:t>
      </w:r>
      <w:proofErr w:type="gramEnd"/>
      <w:r>
        <w:t xml:space="preserve"> to conduct formal measurement equivalence tests for scales.) There are no statistically significant differences between samples in demographics including age, </w:t>
      </w:r>
      <w:commentRangeStart w:id="89"/>
      <w:r>
        <w:t>STATS</w:t>
      </w:r>
      <w:commentRangeEnd w:id="89"/>
      <w:r w:rsidR="00A265D9">
        <w:rPr>
          <w:rStyle w:val="CommentReference"/>
          <w:rFonts w:asciiTheme="minorHAnsi" w:hAnsiTheme="minorHAnsi"/>
        </w:rPr>
        <w:commentReference w:id="89"/>
      </w:r>
      <w:r>
        <w:t xml:space="preserve">, and ethnicity, </w:t>
      </w:r>
      <w:commentRangeStart w:id="90"/>
      <w:r>
        <w:t>STATS</w:t>
      </w:r>
      <w:commentRangeEnd w:id="90"/>
      <w:r w:rsidR="00A265D9">
        <w:rPr>
          <w:rStyle w:val="CommentReference"/>
          <w:rFonts w:asciiTheme="minorHAnsi" w:hAnsiTheme="minorHAnsi"/>
        </w:rPr>
        <w:commentReference w:id="90"/>
      </w:r>
      <w:r>
        <w:t>.</w:t>
      </w:r>
    </w:p>
    <w:p w14:paraId="07F79D54" w14:textId="77777777" w:rsidR="002E7960" w:rsidRDefault="00DE1AF7">
      <w:pPr>
        <w:pStyle w:val="Heading2"/>
      </w:pPr>
      <w:bookmarkStart w:id="91" w:name="main-results"/>
      <w:bookmarkEnd w:id="91"/>
      <w:r>
        <w:t>Main Results</w:t>
      </w:r>
    </w:p>
    <w:p w14:paraId="415B5158" w14:textId="77777777" w:rsidR="002E7960" w:rsidRDefault="00DE1AF7">
      <w:r>
        <w:rPr>
          <w:noProof/>
        </w:rPr>
        <w:drawing>
          <wp:inline distT="0" distB="0" distL="0" distR="0" wp14:anchorId="26850D61" wp14:editId="595EFCC2">
            <wp:extent cx="3810000" cy="2013605"/>
            <wp:effectExtent l="0" t="0" r="0" b="0"/>
            <wp:docPr id="3" name="Picture" descr="Figure 3: Path Analysis Model with Estimates"/>
            <wp:cNvGraphicFramePr/>
            <a:graphic xmlns:a="http://schemas.openxmlformats.org/drawingml/2006/main">
              <a:graphicData uri="http://schemas.openxmlformats.org/drawingml/2006/picture">
                <pic:pic xmlns:pic="http://schemas.openxmlformats.org/drawingml/2006/picture">
                  <pic:nvPicPr>
                    <pic:cNvPr id="0" name="Picture" descr="SEMfigure.png"/>
                    <pic:cNvPicPr>
                      <a:picLocks noChangeAspect="1" noChangeArrowheads="1"/>
                    </pic:cNvPicPr>
                  </pic:nvPicPr>
                  <pic:blipFill>
                    <a:blip r:embed="rId14"/>
                    <a:stretch>
                      <a:fillRect/>
                    </a:stretch>
                  </pic:blipFill>
                  <pic:spPr bwMode="auto">
                    <a:xfrm>
                      <a:off x="0" y="0"/>
                      <a:ext cx="3810000" cy="2013605"/>
                    </a:xfrm>
                    <a:prstGeom prst="rect">
                      <a:avLst/>
                    </a:prstGeom>
                    <a:noFill/>
                    <a:ln w="9525">
                      <a:noFill/>
                      <a:headEnd/>
                      <a:tailEnd/>
                    </a:ln>
                  </pic:spPr>
                </pic:pic>
              </a:graphicData>
            </a:graphic>
          </wp:inline>
        </w:drawing>
      </w:r>
    </w:p>
    <w:p w14:paraId="674C6ECA" w14:textId="77777777" w:rsidR="002E7960" w:rsidRDefault="00DE1AF7">
      <w:pPr>
        <w:pStyle w:val="ImageCaption"/>
      </w:pPr>
      <w:r>
        <w:t>Figure 3: Path Analysis Model with Estimates</w:t>
      </w:r>
    </w:p>
    <w:p w14:paraId="7A4322B5" w14:textId="77777777" w:rsidR="002E7960" w:rsidRDefault="00DE1AF7">
      <w:pPr>
        <w:pStyle w:val="BodyText"/>
      </w:pPr>
      <w:r>
        <w:lastRenderedPageBreak/>
        <w:t>All model estimates and p-values are found in Table </w:t>
      </w:r>
      <w:commentRangeStart w:id="92"/>
      <w:r>
        <w:t>??</w:t>
      </w:r>
      <w:commentRangeEnd w:id="92"/>
      <w:r w:rsidR="00A265D9">
        <w:rPr>
          <w:rStyle w:val="CommentReference"/>
          <w:rFonts w:asciiTheme="minorHAnsi" w:hAnsiTheme="minorHAnsi"/>
        </w:rPr>
        <w:commentReference w:id="92"/>
      </w:r>
      <w:r>
        <w:t xml:space="preserve"> and the relationships with estimates included are depicted in Figure 3.</w:t>
      </w:r>
    </w:p>
    <w:p w14:paraId="7C976619" w14:textId="3F4ACAC5" w:rsidR="002E7960" w:rsidRDefault="00DE1AF7">
      <w:pPr>
        <w:pStyle w:val="BodyText"/>
      </w:pPr>
      <w:commentRangeStart w:id="93"/>
      <w:r>
        <w:t xml:space="preserve">The most important finding from Garcia et al. (2016) was the significant partner effect of other objectification and SSO (specifically men’s objectification of women and women’s SSO). As expected, the partner effect of other-objectification on SSO in the current all-women sample was statistically significant, </w:t>
      </w:r>
      <w:r>
        <w:rPr>
          <w:i/>
        </w:rPr>
        <w:t>b</w:t>
      </w:r>
      <w:r>
        <w:t xml:space="preserve"> = 0.29, </w:t>
      </w:r>
      <w:r>
        <w:rPr>
          <w:i/>
        </w:rPr>
        <w:t>SE</w:t>
      </w:r>
      <w:r>
        <w:t xml:space="preserve"> = 0.12, </w:t>
      </w:r>
      <w:r>
        <w:rPr>
          <w:i/>
        </w:rPr>
        <w:t>p</w:t>
      </w:r>
      <w:r>
        <w:t xml:space="preserve"> = .019</w:t>
      </w:r>
      <w:del w:id="94" w:author="Lanee B. Jung" w:date="2020-08-06T20:57:00Z">
        <w:r w:rsidDel="00410C1F">
          <w:delText>, replicating Garcia et al. (2016)’s finding</w:delText>
        </w:r>
      </w:del>
      <w:r>
        <w:t xml:space="preserve">. </w:t>
      </w:r>
      <w:commentRangeStart w:id="95"/>
      <w:r>
        <w:t xml:space="preserve">One’s own other objectification </w:t>
      </w:r>
      <w:commentRangeEnd w:id="95"/>
      <w:r w:rsidR="00410C1F">
        <w:rPr>
          <w:rStyle w:val="CommentReference"/>
          <w:rFonts w:asciiTheme="minorHAnsi" w:hAnsiTheme="minorHAnsi"/>
        </w:rPr>
        <w:commentReference w:id="95"/>
      </w:r>
      <w:r>
        <w:t xml:space="preserve">had no effect on SSO, </w:t>
      </w:r>
      <w:r>
        <w:rPr>
          <w:i/>
        </w:rPr>
        <w:t>b</w:t>
      </w:r>
      <w:r>
        <w:t xml:space="preserve"> = -0.16, </w:t>
      </w:r>
      <w:r>
        <w:rPr>
          <w:i/>
        </w:rPr>
        <w:t>SE</w:t>
      </w:r>
      <w:r>
        <w:t xml:space="preserve"> = 0.12, </w:t>
      </w:r>
      <w:r>
        <w:rPr>
          <w:i/>
        </w:rPr>
        <w:t>p</w:t>
      </w:r>
      <w:r>
        <w:t xml:space="preserve"> = .210. Contrary to past finding however, there was no statistically significant interaction of partner’s other objectification and the person’s trait self-objectification on SSO, </w:t>
      </w:r>
      <w:r>
        <w:rPr>
          <w:i/>
        </w:rPr>
        <w:t>b</w:t>
      </w:r>
      <w:r>
        <w:t xml:space="preserve"> = 0.03, </w:t>
      </w:r>
      <w:r>
        <w:rPr>
          <w:i/>
        </w:rPr>
        <w:t>SE</w:t>
      </w:r>
      <w:r>
        <w:t xml:space="preserve"> = 0.27, </w:t>
      </w:r>
      <w:r>
        <w:rPr>
          <w:i/>
        </w:rPr>
        <w:t>p</w:t>
      </w:r>
      <w:r>
        <w:t xml:space="preserve"> = .910. There was also no significant main effect of trait self-objectification on SSO </w:t>
      </w:r>
      <w:r>
        <w:rPr>
          <w:i/>
        </w:rPr>
        <w:t>b</w:t>
      </w:r>
      <w:r>
        <w:t xml:space="preserve"> = 0.07, </w:t>
      </w:r>
      <w:r>
        <w:rPr>
          <w:i/>
        </w:rPr>
        <w:t>SE</w:t>
      </w:r>
      <w:r>
        <w:t xml:space="preserve"> = 0.05, </w:t>
      </w:r>
      <w:r>
        <w:rPr>
          <w:i/>
        </w:rPr>
        <w:t>p</w:t>
      </w:r>
      <w:r>
        <w:t xml:space="preserve"> = .183.</w:t>
      </w:r>
    </w:p>
    <w:p w14:paraId="5734C019" w14:textId="3CBE72FC" w:rsidR="002E7960" w:rsidRDefault="00DE1AF7">
      <w:pPr>
        <w:pStyle w:val="BodyText"/>
      </w:pPr>
      <w:del w:id="96" w:author="Lanee B. Jung" w:date="2020-08-06T21:02:00Z">
        <w:r w:rsidDel="00410C1F">
          <w:delText xml:space="preserve">Contrary to expectations, </w:delText>
        </w:r>
      </w:del>
      <w:ins w:id="97" w:author="Lanee B. Jung" w:date="2020-08-06T21:02:00Z">
        <w:r w:rsidR="00410C1F">
          <w:t>T</w:t>
        </w:r>
      </w:ins>
      <w:del w:id="98" w:author="Lanee B. Jung" w:date="2020-08-06T21:02:00Z">
        <w:r w:rsidDel="00410C1F">
          <w:delText>t</w:delText>
        </w:r>
      </w:del>
      <w:r>
        <w:t xml:space="preserve">here was no significant effect of SSO on interaction authenticity, although the estimate of this effect was in the hypothesized negative direction, </w:t>
      </w:r>
      <w:r>
        <w:rPr>
          <w:i/>
        </w:rPr>
        <w:t>b</w:t>
      </w:r>
      <w:r>
        <w:t xml:space="preserve"> = -0.09, </w:t>
      </w:r>
      <w:r>
        <w:rPr>
          <w:i/>
        </w:rPr>
        <w:t>SE</w:t>
      </w:r>
      <w:r>
        <w:t xml:space="preserve"> = 0.12, </w:t>
      </w:r>
      <w:r>
        <w:rPr>
          <w:i/>
        </w:rPr>
        <w:t>p</w:t>
      </w:r>
      <w:r>
        <w:t xml:space="preserve"> = .431. Because authenticity was a composite score of 9 items, two of which were interaction specific authenticity items, we also estimated the pairwise correlations between SSO and all these items individually. </w:t>
      </w:r>
      <w:commentRangeStart w:id="99"/>
      <w:r>
        <w:t xml:space="preserve">They were all small, ranging from only -0.01 to -0.14. </w:t>
      </w:r>
      <w:commentRangeEnd w:id="99"/>
      <w:r w:rsidR="00410C1F">
        <w:rPr>
          <w:rStyle w:val="CommentReference"/>
          <w:rFonts w:asciiTheme="minorHAnsi" w:hAnsiTheme="minorHAnsi"/>
        </w:rPr>
        <w:commentReference w:id="99"/>
      </w:r>
      <w:r>
        <w:t xml:space="preserve">Although we hypothesized that SSO would mediate the relationship between partner’s other objectification and interaction authenticity, after finding no relationship between SSO and authenticity, we also tested if the partner’s other objectification had a direct effect on authenticity, but this effect was not significant, </w:t>
      </w:r>
      <w:r>
        <w:rPr>
          <w:i/>
        </w:rPr>
        <w:t>b</w:t>
      </w:r>
      <w:r>
        <w:t xml:space="preserve"> = 0.06, </w:t>
      </w:r>
      <w:r>
        <w:rPr>
          <w:i/>
        </w:rPr>
        <w:t>SE</w:t>
      </w:r>
      <w:r>
        <w:t xml:space="preserve"> = 0.12, </w:t>
      </w:r>
      <w:r>
        <w:rPr>
          <w:i/>
        </w:rPr>
        <w:t>p</w:t>
      </w:r>
      <w:r>
        <w:t xml:space="preserve"> = .608 (nor was the total effect of partner’s other objectification on authenticity, </w:t>
      </w:r>
      <w:r>
        <w:rPr>
          <w:i/>
        </w:rPr>
        <w:t>b</w:t>
      </w:r>
      <w:r>
        <w:t xml:space="preserve"> = 0.03, </w:t>
      </w:r>
      <w:r>
        <w:rPr>
          <w:i/>
        </w:rPr>
        <w:t>SE</w:t>
      </w:r>
      <w:r>
        <w:t xml:space="preserve"> = 0.11, </w:t>
      </w:r>
      <w:r>
        <w:rPr>
          <w:i/>
        </w:rPr>
        <w:t>p</w:t>
      </w:r>
      <w:r>
        <w:t xml:space="preserve"> = .787).</w:t>
      </w:r>
    </w:p>
    <w:p w14:paraId="1DBA5208" w14:textId="77777777" w:rsidR="002E7960" w:rsidRDefault="00DE1AF7">
      <w:pPr>
        <w:pStyle w:val="BodyText"/>
      </w:pPr>
      <w:r>
        <w:t xml:space="preserve">Lastly, although there was no evidence that SSO was related to interaction authenticity in the current sample, we tested if interaction authenticity (composite of nine items) had effects on </w:t>
      </w:r>
      <w:r>
        <w:lastRenderedPageBreak/>
        <w:t xml:space="preserve">cognitive performance, career aspirations, and relationship agency, as it did in Garcia et al. (2016). We again used MLM and thus, these effects were tested in three separate models. There was no significant effect of interaction authenticity on cognitive performance, </w:t>
      </w:r>
      <w:r>
        <w:rPr>
          <w:i/>
        </w:rPr>
        <w:t>b</w:t>
      </w:r>
      <w:r>
        <w:t xml:space="preserve"> = 0.32, </w:t>
      </w:r>
      <w:r>
        <w:rPr>
          <w:i/>
        </w:rPr>
        <w:t>SE</w:t>
      </w:r>
      <w:r>
        <w:t xml:space="preserve"> = 0.28, </w:t>
      </w:r>
      <w:r>
        <w:rPr>
          <w:i/>
        </w:rPr>
        <w:t>p</w:t>
      </w:r>
      <w:r>
        <w:t xml:space="preserve"> = .258, but authenticity was significantly positively related to both career aspirations, </w:t>
      </w:r>
      <w:r>
        <w:rPr>
          <w:i/>
        </w:rPr>
        <w:t>b</w:t>
      </w:r>
      <w:r>
        <w:t xml:space="preserve"> = 0.18, </w:t>
      </w:r>
      <w:r>
        <w:rPr>
          <w:i/>
        </w:rPr>
        <w:t>SE</w:t>
      </w:r>
      <w:r>
        <w:t xml:space="preserve"> = 0.07, </w:t>
      </w:r>
      <w:r>
        <w:rPr>
          <w:i/>
        </w:rPr>
        <w:t>p</w:t>
      </w:r>
      <w:r>
        <w:t xml:space="preserve"> = .010, and relationships agency, </w:t>
      </w:r>
      <w:r>
        <w:rPr>
          <w:i/>
        </w:rPr>
        <w:t>b</w:t>
      </w:r>
      <w:r>
        <w:t xml:space="preserve"> = 0.23, </w:t>
      </w:r>
      <w:r>
        <w:rPr>
          <w:i/>
        </w:rPr>
        <w:t>SE</w:t>
      </w:r>
      <w:r>
        <w:t xml:space="preserve"> = 0.12, </w:t>
      </w:r>
      <w:r>
        <w:rPr>
          <w:i/>
        </w:rPr>
        <w:t>p</w:t>
      </w:r>
      <w:r>
        <w:t xml:space="preserve"> = .049. There was no direct effect of SSO on cognitive performance, </w:t>
      </w:r>
      <w:r>
        <w:rPr>
          <w:i/>
        </w:rPr>
        <w:t>b</w:t>
      </w:r>
      <w:r>
        <w:t xml:space="preserve"> = 0.04, </w:t>
      </w:r>
      <w:r>
        <w:rPr>
          <w:i/>
        </w:rPr>
        <w:t>SE</w:t>
      </w:r>
      <w:r>
        <w:t xml:space="preserve"> = 0.25, </w:t>
      </w:r>
      <w:r>
        <w:rPr>
          <w:i/>
        </w:rPr>
        <w:t>p</w:t>
      </w:r>
      <w:r>
        <w:t xml:space="preserve"> = .872, and no direct effect of partner’s other objectification on cognitive performance, </w:t>
      </w:r>
      <w:r>
        <w:rPr>
          <w:i/>
        </w:rPr>
        <w:t>b</w:t>
      </w:r>
      <w:r>
        <w:t xml:space="preserve"> = 0.01, </w:t>
      </w:r>
      <w:r>
        <w:rPr>
          <w:i/>
        </w:rPr>
        <w:t>SE</w:t>
      </w:r>
      <w:r>
        <w:t xml:space="preserve"> = 0.27, </w:t>
      </w:r>
      <w:r>
        <w:rPr>
          <w:i/>
        </w:rPr>
        <w:t>p</w:t>
      </w:r>
      <w:r>
        <w:t xml:space="preserve"> = .962. There was no direct effect of SSO on career aspirations, </w:t>
      </w:r>
      <w:r>
        <w:rPr>
          <w:i/>
        </w:rPr>
        <w:t>b</w:t>
      </w:r>
      <w:r>
        <w:t xml:space="preserve"> = 0.03, </w:t>
      </w:r>
      <w:r>
        <w:rPr>
          <w:i/>
        </w:rPr>
        <w:t>SE</w:t>
      </w:r>
      <w:r>
        <w:t xml:space="preserve"> = 0.06, </w:t>
      </w:r>
      <w:r>
        <w:rPr>
          <w:i/>
        </w:rPr>
        <w:t>p</w:t>
      </w:r>
      <w:r>
        <w:t xml:space="preserve"> = .657, and no direct effect of partner’s other objectification on career aspirations, </w:t>
      </w:r>
      <w:r>
        <w:rPr>
          <w:i/>
        </w:rPr>
        <w:t>b</w:t>
      </w:r>
      <w:r>
        <w:t xml:space="preserve"> = -0.06, </w:t>
      </w:r>
      <w:r>
        <w:rPr>
          <w:i/>
        </w:rPr>
        <w:t>SE</w:t>
      </w:r>
      <w:r>
        <w:t xml:space="preserve"> = 0.07, </w:t>
      </w:r>
      <w:r>
        <w:rPr>
          <w:i/>
        </w:rPr>
        <w:t>p</w:t>
      </w:r>
      <w:r>
        <w:t xml:space="preserve"> = .378. There was no direct effect of SSO on relationship agency, </w:t>
      </w:r>
      <w:r>
        <w:rPr>
          <w:i/>
        </w:rPr>
        <w:t>b</w:t>
      </w:r>
      <w:r>
        <w:t xml:space="preserve"> = -0.05, </w:t>
      </w:r>
      <w:r>
        <w:rPr>
          <w:i/>
        </w:rPr>
        <w:t>SE</w:t>
      </w:r>
      <w:r>
        <w:t xml:space="preserve"> = 0.11, </w:t>
      </w:r>
      <w:r>
        <w:rPr>
          <w:i/>
        </w:rPr>
        <w:t>p</w:t>
      </w:r>
      <w:r>
        <w:t xml:space="preserve"> = .659, and no direct effect of partner’s other objectification on relationship agency, </w:t>
      </w:r>
      <w:r>
        <w:rPr>
          <w:i/>
        </w:rPr>
        <w:t>b</w:t>
      </w:r>
      <w:r>
        <w:t xml:space="preserve"> = -0.1, </w:t>
      </w:r>
      <w:r>
        <w:rPr>
          <w:i/>
        </w:rPr>
        <w:t>SE</w:t>
      </w:r>
      <w:r>
        <w:t xml:space="preserve"> = 0.11, </w:t>
      </w:r>
      <w:r>
        <w:rPr>
          <w:i/>
        </w:rPr>
        <w:t>p</w:t>
      </w:r>
      <w:r>
        <w:t xml:space="preserve"> = .365.</w:t>
      </w:r>
      <w:commentRangeEnd w:id="93"/>
      <w:r w:rsidR="00410C1F">
        <w:rPr>
          <w:rStyle w:val="CommentReference"/>
          <w:rFonts w:asciiTheme="minorHAnsi" w:hAnsiTheme="minorHAnsi"/>
        </w:rPr>
        <w:commentReference w:id="93"/>
      </w:r>
    </w:p>
    <w:p w14:paraId="0FE9B34F" w14:textId="77777777" w:rsidR="002E7960" w:rsidRDefault="00DE1AF7">
      <w:pPr>
        <w:pStyle w:val="BodyText"/>
      </w:pPr>
      <w:r>
        <w:t>The results were similar for analyses conducted on Sample 1 and Sample 2 individually. See the online supplemental material for more detail on these analyses.</w:t>
      </w:r>
    </w:p>
    <w:p w14:paraId="13908C3C" w14:textId="77777777" w:rsidR="002E7960" w:rsidRDefault="00DE1AF7">
      <w:pPr>
        <w:pStyle w:val="Heading1"/>
      </w:pPr>
      <w:bookmarkStart w:id="100" w:name="discussion"/>
      <w:bookmarkEnd w:id="100"/>
      <w:r>
        <w:t>Discussion</w:t>
      </w:r>
    </w:p>
    <w:p w14:paraId="2B60858E" w14:textId="77777777" w:rsidR="002E7960" w:rsidRDefault="00DE1AF7">
      <w:pPr>
        <w:pStyle w:val="FirstParagraph"/>
      </w:pPr>
      <w:r>
        <w:t>The current study tested whether the model of interpersonal objectification and state self-objectification (SSO) used in Garcia et al. (2016) replicates in a same-gender dyadic sample of women only. Although past research has found that women do objectify other women (</w:t>
      </w:r>
      <w:proofErr w:type="spellStart"/>
      <w:r>
        <w:t>Harsey</w:t>
      </w:r>
      <w:proofErr w:type="spellEnd"/>
      <w:r>
        <w:t xml:space="preserve"> &amp; Zurbriggen, 2020; Loughnan et al., 2015a; </w:t>
      </w:r>
      <w:proofErr w:type="spellStart"/>
      <w:r>
        <w:t>Puvia</w:t>
      </w:r>
      <w:proofErr w:type="spellEnd"/>
      <w:r>
        <w:t xml:space="preserve"> &amp; Vaes, 2013), this is the first study to test if </w:t>
      </w:r>
      <w:r>
        <w:rPr>
          <w:i/>
        </w:rPr>
        <w:t>interpersonal</w:t>
      </w:r>
      <w:r>
        <w:t xml:space="preserve"> other-objectification by women is related to state self-objectification in their woman-identified interaction partners. As hypothesized, the current study did find a significant relationship between a woman’s partner’s report of having objectified her and her own post-</w:t>
      </w:r>
      <w:r>
        <w:lastRenderedPageBreak/>
        <w:t xml:space="preserve">interaction feelings of self-objectification. That is, there was a significant partner effect of </w:t>
      </w:r>
      <w:proofErr w:type="gramStart"/>
      <w:r>
        <w:t>other-objectification</w:t>
      </w:r>
      <w:proofErr w:type="gramEnd"/>
      <w:r>
        <w:t xml:space="preserve"> on SSO. This effect extends the equivalent relationship found in mixed-gender interactions to the context of same-gender interactions between women. Thus, it could be that it is not only the male gaze, and male other-objectification that is related to women’s state self-objectification, but being objectified by another woman can also results in SSO, at least in the context of a scenario where they know they are being evaluated as a potential dating partner.</w:t>
      </w:r>
    </w:p>
    <w:p w14:paraId="30F0756C" w14:textId="49EC99DD" w:rsidR="002E7960" w:rsidRDefault="00DE1AF7">
      <w:pPr>
        <w:pStyle w:val="BodyText"/>
      </w:pPr>
      <w:r>
        <w:t xml:space="preserve">As is the case in all correlational studies, we cannot be sure in the causal direction. It could be that women’s SSO causes them to be objectified by their interaction partner. This interpretation is theoretically interesting given that, in both the Garcia et al. (2016) study and in the current study, it is </w:t>
      </w:r>
      <w:r>
        <w:rPr>
          <w:i/>
        </w:rPr>
        <w:t>women’s</w:t>
      </w:r>
      <w:r>
        <w:t xml:space="preserve"> SSO th</w:t>
      </w:r>
      <w:ins w:id="101" w:author="Lanee B. Jung" w:date="2020-08-06T21:36:00Z">
        <w:r w:rsidR="009F45CD">
          <w:t>at</w:t>
        </w:r>
      </w:ins>
      <w:del w:id="102" w:author="Lanee B. Jung" w:date="2020-08-06T21:36:00Z">
        <w:r w:rsidDel="009F45CD">
          <w:delText>is</w:delText>
        </w:r>
      </w:del>
      <w:r>
        <w:t xml:space="preserve"> relates to being objectified by one’s partner. However, Objectification Theory (Roberts &amp; Fredrickson, 1997), as well as past experimental studies [</w:t>
      </w:r>
      <w:proofErr w:type="spellStart"/>
      <w:r>
        <w:t>Saguy</w:t>
      </w:r>
      <w:proofErr w:type="spellEnd"/>
      <w:r>
        <w:t xml:space="preserve"> et al. (2010); CITE], suggest that the causal flow is from </w:t>
      </w:r>
      <w:proofErr w:type="gramStart"/>
      <w:r>
        <w:t>other-objectification</w:t>
      </w:r>
      <w:proofErr w:type="gramEnd"/>
      <w:r>
        <w:t xml:space="preserve"> to SSO. Although</w:t>
      </w:r>
      <w:del w:id="103" w:author="Lanee B. Jung" w:date="2020-08-06T21:38:00Z">
        <w:r w:rsidDel="00EB3C2D">
          <w:delText>, importantly</w:delText>
        </w:r>
      </w:del>
      <w:r>
        <w:t xml:space="preserve">, the current study found evidence for the partner effect of </w:t>
      </w:r>
      <w:proofErr w:type="gramStart"/>
      <w:r>
        <w:t>other-objectification</w:t>
      </w:r>
      <w:proofErr w:type="gramEnd"/>
      <w:r>
        <w:t xml:space="preserve"> on SSO, there was a lack of evidence for the connections between SSO and downstream negative consequences.</w:t>
      </w:r>
    </w:p>
    <w:p w14:paraId="13D58C19" w14:textId="01D0BA9D" w:rsidR="002E7960" w:rsidRDefault="00DE1AF7">
      <w:pPr>
        <w:pStyle w:val="BodyText"/>
      </w:pPr>
      <w:r>
        <w:t xml:space="preserve">Where the results of the current study diverge most notably from the results of studies testing interpersonal objectification among mixed-gender dyads </w:t>
      </w:r>
      <w:proofErr w:type="gramStart"/>
      <w:r>
        <w:t>is</w:t>
      </w:r>
      <w:proofErr w:type="gramEnd"/>
      <w:r>
        <w:t xml:space="preserve"> the lack of evidence for relationships between SSO and </w:t>
      </w:r>
      <w:ins w:id="104" w:author="Lanee B. Jung" w:date="2020-08-06T21:38:00Z">
        <w:r w:rsidR="00EB3C2D">
          <w:t>relati</w:t>
        </w:r>
      </w:ins>
      <w:ins w:id="105" w:author="Lanee B. Jung" w:date="2020-08-06T21:39:00Z">
        <w:r w:rsidR="00EB3C2D">
          <w:t xml:space="preserve">onship </w:t>
        </w:r>
      </w:ins>
      <w:del w:id="106" w:author="Lanee B. Jung" w:date="2020-08-06T21:38:00Z">
        <w:r w:rsidDel="00EB3C2D">
          <w:delText xml:space="preserve">felt </w:delText>
        </w:r>
      </w:del>
      <w:r>
        <w:t xml:space="preserve">inauthenticity. In addition, we found no evidence of </w:t>
      </w:r>
      <w:r>
        <w:rPr>
          <w:i/>
        </w:rPr>
        <w:t>direct</w:t>
      </w:r>
      <w:r>
        <w:t xml:space="preserve"> or </w:t>
      </w:r>
      <w:r>
        <w:rPr>
          <w:i/>
        </w:rPr>
        <w:t>indirect</w:t>
      </w:r>
      <w:r>
        <w:t xml:space="preserve"> relationships between SSO and cognitive functioning, relationship agency, and career aspirations. Nor was there evidence of </w:t>
      </w:r>
      <w:r>
        <w:rPr>
          <w:i/>
        </w:rPr>
        <w:t>direct</w:t>
      </w:r>
      <w:r>
        <w:t xml:space="preserve"> or </w:t>
      </w:r>
      <w:r>
        <w:rPr>
          <w:i/>
        </w:rPr>
        <w:t>indirect</w:t>
      </w:r>
      <w:r>
        <w:t xml:space="preserve"> relationships between other-objectification and any of these outcomes. This is somewhat </w:t>
      </w:r>
      <w:proofErr w:type="spellStart"/>
      <w:r>
        <w:t>suprising</w:t>
      </w:r>
      <w:proofErr w:type="spellEnd"/>
      <w:r>
        <w:t xml:space="preserve"> given the plentiful evidence linking SSO and cognitive functioning (B. L. Fredrickson et al., 1998; Quinn, </w:t>
      </w:r>
      <w:proofErr w:type="spellStart"/>
      <w:r>
        <w:t>Chaudoir</w:t>
      </w:r>
      <w:proofErr w:type="spellEnd"/>
      <w:r>
        <w:t xml:space="preserve">, &amp; </w:t>
      </w:r>
      <w:proofErr w:type="spellStart"/>
      <w:r>
        <w:t>Kallen</w:t>
      </w:r>
      <w:proofErr w:type="spellEnd"/>
      <w:r>
        <w:t>, 2011</w:t>
      </w:r>
      <w:ins w:id="107" w:author="Lanee B. Jung" w:date="2020-08-06T21:39:00Z">
        <w:r w:rsidR="00EB3C2D">
          <w:t>, Cite another article</w:t>
        </w:r>
      </w:ins>
      <w:r>
        <w:t>) and the small, but extant research on interpersonal other-</w:t>
      </w:r>
      <w:proofErr w:type="spellStart"/>
      <w:r>
        <w:lastRenderedPageBreak/>
        <w:t>ojectification</w:t>
      </w:r>
      <w:proofErr w:type="spellEnd"/>
      <w:r>
        <w:t xml:space="preserve"> and cognitive functioning (Garcia et al., 2016; Logel et al., 2009). This lack of evidence could potentially signal diverging </w:t>
      </w:r>
      <w:proofErr w:type="spellStart"/>
      <w:r>
        <w:t>processs</w:t>
      </w:r>
      <w:proofErr w:type="spellEnd"/>
      <w:r>
        <w:t xml:space="preserve"> between women’s experiences with interpersonal objectification from men and interpersonal objectification from women. There is quite a bit of evidence suggesting that the male gaze is particularly detrimental (</w:t>
      </w:r>
      <w:proofErr w:type="spellStart"/>
      <w:r>
        <w:t>Calogero</w:t>
      </w:r>
      <w:proofErr w:type="spellEnd"/>
      <w:r>
        <w:t>, 2004; Gervais, Holland, &amp; Dodd, 2013; Gervais et al., 2011; Roberts &amp; Fredrickson, 1997), and perhaps the self-objectification experienced within an interaction with a women is not as harmful as the self-</w:t>
      </w:r>
      <w:proofErr w:type="spellStart"/>
      <w:r>
        <w:t>objectificatoin</w:t>
      </w:r>
      <w:proofErr w:type="spellEnd"/>
      <w:r>
        <w:t xml:space="preserve"> experienced within an interaction with a man. However, as a strong note of caution, we need to be careful not to interpret a null result as evidence of no relationship.</w:t>
      </w:r>
    </w:p>
    <w:p w14:paraId="026C6916" w14:textId="37317849" w:rsidR="002E7960" w:rsidRDefault="00DE1AF7">
      <w:pPr>
        <w:pStyle w:val="BodyText"/>
      </w:pPr>
      <w:r>
        <w:t xml:space="preserve">The lack of evidence for a relationship between SSO and interaction authenticity is surprising and again, should not be interpreted as evidence of no </w:t>
      </w:r>
      <w:proofErr w:type="spellStart"/>
      <w:r>
        <w:t>realtionship</w:t>
      </w:r>
      <w:proofErr w:type="spellEnd"/>
      <w:r>
        <w:t>. It should be noted that the estimate of this relationship was very small, but in the negative direction, as anticipated. If it is the case that there is a smaller (i.e., weaker) connection between women’s feelings of SSO and inauthenticity in interactions with other women th</w:t>
      </w:r>
      <w:ins w:id="108" w:author="Lanee B. Jung" w:date="2020-08-06T21:45:00Z">
        <w:r w:rsidR="00C240C5">
          <w:t>a</w:t>
        </w:r>
      </w:ins>
      <w:del w:id="109" w:author="Lanee B. Jung" w:date="2020-08-06T21:45:00Z">
        <w:r w:rsidDel="00C240C5">
          <w:delText>e</w:delText>
        </w:r>
      </w:del>
      <w:r>
        <w:t>n in interactions with men, models of interpersonal objectification, like the SIMO (Gervais et al., 2020), could be extended by including inauthenticity as a potential mediating factor</w:t>
      </w:r>
      <w:del w:id="110" w:author="Lanee B. Jung" w:date="2020-08-06T21:46:00Z">
        <w:r w:rsidDel="00C240C5">
          <w:delText xml:space="preserve"> in decisions to continue objectifying interactions</w:delText>
        </w:r>
      </w:del>
      <w:r>
        <w:t xml:space="preserve">. Further, gender of the </w:t>
      </w:r>
      <w:proofErr w:type="spellStart"/>
      <w:r>
        <w:t>objectifyer</w:t>
      </w:r>
      <w:proofErr w:type="spellEnd"/>
      <w:r>
        <w:t xml:space="preserve">/interaction partner could also be added to the SIMO model to help </w:t>
      </w:r>
      <w:del w:id="111" w:author="Lanee B. Jung" w:date="2020-08-06T21:48:00Z">
        <w:r w:rsidDel="00EB685D">
          <w:delText xml:space="preserve">extend our </w:delText>
        </w:r>
      </w:del>
      <w:r>
        <w:t>understand</w:t>
      </w:r>
      <w:del w:id="112" w:author="Lanee B. Jung" w:date="2020-08-06T21:48:00Z">
        <w:r w:rsidDel="00EB685D">
          <w:delText>ing</w:delText>
        </w:r>
      </w:del>
      <w:r>
        <w:t xml:space="preserve"> </w:t>
      </w:r>
      <w:ins w:id="113" w:author="Lanee B. Jung" w:date="2020-08-06T21:48:00Z">
        <w:r w:rsidR="00EB685D">
          <w:t xml:space="preserve">the </w:t>
        </w:r>
      </w:ins>
      <w:del w:id="114" w:author="Lanee B. Jung" w:date="2020-08-06T21:48:00Z">
        <w:r w:rsidDel="00EB685D">
          <w:delText xml:space="preserve">of under what </w:delText>
        </w:r>
      </w:del>
      <w:r>
        <w:t>circumstances</w:t>
      </w:r>
      <w:ins w:id="115" w:author="Lanee B. Jung" w:date="2020-08-06T21:48:00Z">
        <w:r w:rsidR="00EB685D">
          <w:t xml:space="preserve"> that require</w:t>
        </w:r>
      </w:ins>
      <w:r>
        <w:t xml:space="preserve"> other-objectification and SSO </w:t>
      </w:r>
      <w:ins w:id="116" w:author="Lanee B. Jung" w:date="2020-08-06T21:48:00Z">
        <w:r w:rsidR="00EB685D">
          <w:t xml:space="preserve">to </w:t>
        </w:r>
      </w:ins>
      <w:r>
        <w:t>have negative con</w:t>
      </w:r>
      <w:ins w:id="117" w:author="Lanee B. Jung" w:date="2020-08-06T21:46:00Z">
        <w:r w:rsidR="00EB685D">
          <w:t>s</w:t>
        </w:r>
      </w:ins>
      <w:del w:id="118" w:author="Lanee B. Jung" w:date="2020-08-06T21:46:00Z">
        <w:r w:rsidDel="00EB685D">
          <w:delText>c</w:delText>
        </w:r>
      </w:del>
      <w:r>
        <w:t>equences for women.</w:t>
      </w:r>
    </w:p>
    <w:p w14:paraId="140827D8" w14:textId="0EE51E98" w:rsidR="002E7960" w:rsidRDefault="00DE1AF7">
      <w:pPr>
        <w:pStyle w:val="BodyText"/>
      </w:pPr>
      <w:r>
        <w:t>Although we did not find a connection between SSO and authenticity</w:t>
      </w:r>
      <w:ins w:id="119" w:author="Lanee B. Jung" w:date="2020-08-06T21:51:00Z">
        <w:r w:rsidR="00EB685D">
          <w:t>,</w:t>
        </w:r>
      </w:ins>
      <w:r>
        <w:t xml:space="preserve"> we did find significant positive relationships between authenticity and relationship agency and career aspirations. The relationship between authenticity and cognitive functioning was also estimated as positive, but it was not statistically </w:t>
      </w:r>
      <w:proofErr w:type="spellStart"/>
      <w:r>
        <w:t>signficant</w:t>
      </w:r>
      <w:proofErr w:type="spellEnd"/>
      <w:r>
        <w:t xml:space="preserve">. Again, due to the lack of connection between SSO and authenticity, we found no evidence of </w:t>
      </w:r>
      <w:r>
        <w:rPr>
          <w:i/>
        </w:rPr>
        <w:t>indirect</w:t>
      </w:r>
      <w:r>
        <w:t xml:space="preserve"> relationships between SSO and these </w:t>
      </w:r>
      <w:r>
        <w:lastRenderedPageBreak/>
        <w:t xml:space="preserve">outcome variables. This evidence of a relationship between authenticity and the relational outcome variables (i.e., relationship agency and career aspirations) provides evidence that corroborates past findings that felt authenticity in interactions is important for healthy relationship functioning [Garcia et al. (2016); </w:t>
      </w:r>
      <w:commentRangeStart w:id="120"/>
      <w:r>
        <w:t>PWQ paper I reviewed</w:t>
      </w:r>
      <w:commentRangeEnd w:id="120"/>
      <w:r w:rsidR="00EB685D">
        <w:rPr>
          <w:rStyle w:val="CommentReference"/>
          <w:rFonts w:asciiTheme="minorHAnsi" w:hAnsiTheme="minorHAnsi"/>
        </w:rPr>
        <w:commentReference w:id="120"/>
      </w:r>
      <w:r>
        <w:t>]. Just as authenticity has been found to be important in intergroup interactions (</w:t>
      </w:r>
      <w:proofErr w:type="spellStart"/>
      <w:r>
        <w:t>Brunell</w:t>
      </w:r>
      <w:proofErr w:type="spellEnd"/>
      <w:r>
        <w:t xml:space="preserve"> et al., 2010; Garcia et al., 2016; Tolman et al., 2006), we again find more evidence here that dis</w:t>
      </w:r>
      <w:ins w:id="121" w:author="Lanee B. Jung" w:date="2020-08-06T21:52:00Z">
        <w:r w:rsidR="00EA47ED">
          <w:t>r</w:t>
        </w:r>
      </w:ins>
      <w:del w:id="122" w:author="Lanee B. Jung" w:date="2020-08-06T21:52:00Z">
        <w:r w:rsidDel="00EA47ED">
          <w:delText>t</w:delText>
        </w:r>
      </w:del>
      <w:r>
        <w:t>uptions in feelings of authenticity can negatively impact relationships beyond the current partner. Although the current study did not find a connection between authenticity and SSO, this seems theoretically to be a natural connection, and more work needs to be done to discover when and how SSO leads to inauthenticity in interpersonal objectification situations.</w:t>
      </w:r>
    </w:p>
    <w:p w14:paraId="17ED3B73" w14:textId="77777777" w:rsidR="002E7960" w:rsidRDefault="00DE1AF7">
      <w:pPr>
        <w:pStyle w:val="Heading2"/>
      </w:pPr>
      <w:bookmarkStart w:id="123" w:name="limitations-and-future-directions"/>
      <w:bookmarkEnd w:id="123"/>
      <w:r>
        <w:t>Limitations and Future Directions</w:t>
      </w:r>
    </w:p>
    <w:p w14:paraId="030E7B2E" w14:textId="77777777" w:rsidR="002E7960" w:rsidRDefault="00DE1AF7">
      <w:pPr>
        <w:pStyle w:val="Heading3"/>
        <w:framePr w:wrap="around"/>
      </w:pPr>
      <w:bookmarkStart w:id="124" w:name="sample-characteristics"/>
      <w:bookmarkEnd w:id="124"/>
      <w:r>
        <w:t>Sample Characteristics</w:t>
      </w:r>
    </w:p>
    <w:p w14:paraId="5D98435D" w14:textId="3F19821C" w:rsidR="002E7960" w:rsidDel="00E8540C" w:rsidRDefault="00DE1AF7" w:rsidP="00E8540C">
      <w:pPr>
        <w:pStyle w:val="FirstParagraph"/>
        <w:ind w:firstLine="0"/>
        <w:rPr>
          <w:del w:id="125" w:author="Lanee B. Jung" w:date="2020-08-06T21:53:00Z"/>
        </w:rPr>
        <w:pPrChange w:id="126" w:author="Lanee B. Jung" w:date="2020-08-06T21:53:00Z">
          <w:pPr>
            <w:pStyle w:val="FirstParagraph"/>
          </w:pPr>
        </w:pPrChange>
      </w:pPr>
      <w:del w:id="127" w:author="Lanee B. Jung" w:date="2020-08-06T21:53:00Z">
        <w:r w:rsidDel="00E8540C">
          <w:delText>The sample size was small and combined across two higher education institutions.</w:delText>
        </w:r>
      </w:del>
    </w:p>
    <w:p w14:paraId="355D34B5" w14:textId="77777777" w:rsidR="002E7960" w:rsidRDefault="00DE1AF7" w:rsidP="00E8540C">
      <w:pPr>
        <w:pStyle w:val="BodyText"/>
        <w:ind w:firstLine="0"/>
        <w:pPrChange w:id="128" w:author="Lanee B. Jung" w:date="2020-08-06T21:53:00Z">
          <w:pPr>
            <w:pStyle w:val="BodyText"/>
          </w:pPr>
        </w:pPrChange>
      </w:pPr>
      <w:r>
        <w:t xml:space="preserve">The sample of the current study was comprised of Western women, being that sexual objectification is most prevalent in this culture (Loughnan et al., 2015b), and research on objectification conducted outside of Western or Westernized countries is scarce (Moradi &amp; Huang, 2008), although more current work examines objectification from a cross-cultural framework (Loughnan et al., 2015b, </w:t>
      </w:r>
      <w:proofErr w:type="spellStart"/>
      <w:r>
        <w:t>Wollast</w:t>
      </w:r>
      <w:proofErr w:type="spellEnd"/>
      <w:r>
        <w:t xml:space="preserve"> et al. (2020)). Because “bodies exist within social and cultural contexts, and hence are also constructed through sociocultural practices and discourses” (Roberts &amp; Fredrickson, 1997, p. 174), it is important to consider how diverse social identities within unique cultural contexts may inform sexual objectification phenomenon to test the cross-cultural applicability of theoretical frameworks (Loughnan et al., 2015b). Further, sexualizing experiences and self-objectification are thought to begin a very young age, and thus, researchers have only recently begun to examine such experiences among children (Bury, Tiggemann, &amp; Slater, 2016; e.g., Holland &amp; Haslam, 2016; </w:t>
      </w:r>
      <w:proofErr w:type="spellStart"/>
      <w:r>
        <w:t>Jongenelis</w:t>
      </w:r>
      <w:proofErr w:type="spellEnd"/>
      <w:r>
        <w:t xml:space="preserve">, Byrne, &amp; Pettigrew, </w:t>
      </w:r>
      <w:r>
        <w:lastRenderedPageBreak/>
        <w:t>2014). Considering the fact that the average mean age of the investigated participants of this current study was 18.85 years, research among younger and older individuals is needed, especially because self-objectification may change over time (Roberts &amp; Fredrickson, 1997). It may be valuable to question the extent to which children, adolescents, or emerging adults of different races or ethnicities are exposed to varied amounts of sexualizing content.</w:t>
      </w:r>
    </w:p>
    <w:p w14:paraId="53BBE024" w14:textId="77777777" w:rsidR="002E7960" w:rsidRDefault="00DE1AF7">
      <w:pPr>
        <w:pStyle w:val="Heading3"/>
        <w:framePr w:wrap="around"/>
      </w:pPr>
      <w:bookmarkStart w:id="129" w:name="sexual-objectification-and-the-objectify"/>
      <w:bookmarkEnd w:id="129"/>
      <w:r>
        <w:t xml:space="preserve">Sexual Objectification and the </w:t>
      </w:r>
      <w:proofErr w:type="spellStart"/>
      <w:r>
        <w:t>Objectifyer’s</w:t>
      </w:r>
      <w:proofErr w:type="spellEnd"/>
      <w:r>
        <w:t xml:space="preserve"> Gender</w:t>
      </w:r>
    </w:p>
    <w:p w14:paraId="69929D7E" w14:textId="46186EC6" w:rsidR="002E7960" w:rsidRDefault="00DE1AF7">
      <w:pPr>
        <w:pStyle w:val="FirstParagraph"/>
      </w:pPr>
      <w:r>
        <w:t>The current sample contained a mixture of heterosexual and non-heterosexual women, but all participants were asked to think about and evaluate their partner as a potential dat</w:t>
      </w:r>
      <w:ins w:id="130" w:author="Lanee B. Jung" w:date="2020-08-06T21:55:00Z">
        <w:r w:rsidR="00E8540C">
          <w:t>ing</w:t>
        </w:r>
      </w:ins>
      <w:del w:id="131" w:author="Lanee B. Jung" w:date="2020-08-06T21:55:00Z">
        <w:r w:rsidDel="00E8540C">
          <w:delText>a</w:delText>
        </w:r>
      </w:del>
      <w:r>
        <w:t xml:space="preserve"> part</w:t>
      </w:r>
      <w:ins w:id="132" w:author="Lanee B. Jung" w:date="2020-08-06T21:55:00Z">
        <w:r w:rsidR="00E8540C">
          <w:t>n</w:t>
        </w:r>
      </w:ins>
      <w:r>
        <w:t xml:space="preserve">er. </w:t>
      </w:r>
      <w:commentRangeStart w:id="133"/>
      <w:ins w:id="134" w:author="Lanee B. Jung" w:date="2020-08-06T21:56:00Z">
        <w:r w:rsidR="00E8540C">
          <w:t xml:space="preserve">We </w:t>
        </w:r>
      </w:ins>
      <w:del w:id="135" w:author="Lanee B. Jung" w:date="2020-08-06T21:56:00Z">
        <w:r w:rsidDel="00E8540C">
          <w:delText xml:space="preserve">While we </w:delText>
        </w:r>
      </w:del>
      <w:r>
        <w:t>think that heter</w:t>
      </w:r>
      <w:del w:id="136" w:author="Lanee B. Jung" w:date="2020-08-06T21:58:00Z">
        <w:r w:rsidDel="00E8540C">
          <w:delText>e</w:delText>
        </w:r>
      </w:del>
      <w:r>
        <w:t xml:space="preserve">osexual women are </w:t>
      </w:r>
      <w:del w:id="137" w:author="Lanee B. Jung" w:date="2020-08-06T21:55:00Z">
        <w:r w:rsidDel="00E8540C">
          <w:delText xml:space="preserve">indeed </w:delText>
        </w:r>
      </w:del>
      <w:r>
        <w:t>able to do this with other women as their target—</w:t>
      </w:r>
      <w:ins w:id="138" w:author="Lanee B. Jung" w:date="2020-08-06T21:56:00Z">
        <w:r w:rsidR="00E8540C">
          <w:t xml:space="preserve">and </w:t>
        </w:r>
      </w:ins>
      <w:del w:id="139" w:author="Lanee B. Jung" w:date="2020-08-06T21:55:00Z">
        <w:r w:rsidDel="00E8540C">
          <w:delText xml:space="preserve">indeed, </w:delText>
        </w:r>
      </w:del>
      <w:r>
        <w:t>there is evidence that they might do this readily (</w:t>
      </w:r>
      <w:proofErr w:type="spellStart"/>
      <w:r>
        <w:t>Puvia</w:t>
      </w:r>
      <w:proofErr w:type="spellEnd"/>
      <w:r>
        <w:t xml:space="preserve"> &amp; Vaes, 2013; </w:t>
      </w:r>
      <w:proofErr w:type="spellStart"/>
      <w:r>
        <w:t>Strelan</w:t>
      </w:r>
      <w:proofErr w:type="spellEnd"/>
      <w:r>
        <w:t xml:space="preserve"> &amp; Hargreaves, 2005)—they might be more apt to activate social comparison processes (Festinger, 1954) than women who are sexually attracted to other women (non-heterosexual women). </w:t>
      </w:r>
      <w:commentRangeEnd w:id="133"/>
      <w:r w:rsidR="00E8540C">
        <w:rPr>
          <w:rStyle w:val="CommentReference"/>
          <w:rFonts w:asciiTheme="minorHAnsi" w:hAnsiTheme="minorHAnsi"/>
        </w:rPr>
        <w:commentReference w:id="133"/>
      </w:r>
      <w:r>
        <w:t>This differential psychological process between women with differing sexualities might have served to dampen our ability to detect relationships, adding variability.</w:t>
      </w:r>
    </w:p>
    <w:p w14:paraId="38B0D180" w14:textId="5205E13F" w:rsidR="002E7960" w:rsidRDefault="00DE1AF7">
      <w:pPr>
        <w:pStyle w:val="BodyText"/>
      </w:pPr>
      <w:r>
        <w:t>Previous research has found that when compared to heterosexual women, lesbian women report less concern with physical appearance (</w:t>
      </w:r>
      <w:proofErr w:type="spellStart"/>
      <w:r>
        <w:t>Siever</w:t>
      </w:r>
      <w:proofErr w:type="spellEnd"/>
      <w:r>
        <w:t xml:space="preserve">, 1994; Strong, Williamson, </w:t>
      </w:r>
      <w:proofErr w:type="spellStart"/>
      <w:r>
        <w:t>Netemeyer</w:t>
      </w:r>
      <w:proofErr w:type="spellEnd"/>
      <w:r>
        <w:t xml:space="preserve">, &amp; Geer, 2000), and less self-objectification (Brownlow, 1998; </w:t>
      </w:r>
      <w:proofErr w:type="spellStart"/>
      <w:r>
        <w:t>Noffsinger</w:t>
      </w:r>
      <w:proofErr w:type="spellEnd"/>
      <w:r>
        <w:t xml:space="preserve">-Frazier, 2004). </w:t>
      </w:r>
      <w:proofErr w:type="gramStart"/>
      <w:r>
        <w:t>However</w:t>
      </w:r>
      <w:proofErr w:type="gramEnd"/>
      <w:r>
        <w:t xml:space="preserve"> none of these studies examined the relationship between self-objectification and experiences of sexual objectification. Thus, it is unclear whether lesbians indeed experience similar levels of cultural sexual objectification but internalize them less than heterosexual women do. Consistent with previous resea</w:t>
      </w:r>
      <w:ins w:id="140" w:author="Lanee B. Jung" w:date="2020-08-06T22:02:00Z">
        <w:r w:rsidR="003D3E85">
          <w:t>r</w:t>
        </w:r>
      </w:ins>
      <w:r>
        <w:t>ch</w:t>
      </w:r>
      <w:ins w:id="141" w:author="Lanee B. Jung" w:date="2020-08-06T22:02:00Z">
        <w:r w:rsidR="003D3E85">
          <w:t>,</w:t>
        </w:r>
      </w:ins>
      <w:r>
        <w:t xml:space="preserve"> Hill and Fischer (2008) determined</w:t>
      </w:r>
      <w:ins w:id="142" w:author="Lanee B. Jung" w:date="2020-08-06T22:03:00Z">
        <w:r w:rsidR="003D3E85">
          <w:t xml:space="preserve"> that</w:t>
        </w:r>
      </w:ins>
      <w:r>
        <w:t xml:space="preserve"> lesbians existed less physical appearance concerns compared to heterosexual women, however there was no difference found that lesbian women self-objectify less than heterosexual women and they did not find that sexual </w:t>
      </w:r>
      <w:r>
        <w:lastRenderedPageBreak/>
        <w:t xml:space="preserve">orientation moderates the </w:t>
      </w:r>
      <w:proofErr w:type="spellStart"/>
      <w:r>
        <w:t>relationshio</w:t>
      </w:r>
      <w:ins w:id="143" w:author="Lanee B. Jung" w:date="2020-08-06T22:06:00Z">
        <w:r w:rsidR="003D3E85">
          <w:t>p</w:t>
        </w:r>
      </w:ins>
      <w:proofErr w:type="spellEnd"/>
      <w:del w:id="144" w:author="Lanee B. Jung" w:date="2020-08-06T22:06:00Z">
        <w:r w:rsidDel="003D3E85">
          <w:delText>tn</w:delText>
        </w:r>
      </w:del>
      <w:r>
        <w:t xml:space="preserve"> between sexual </w:t>
      </w:r>
      <w:proofErr w:type="spellStart"/>
      <w:r>
        <w:t>objecitifca</w:t>
      </w:r>
      <w:del w:id="145" w:author="Lanee B. Jung" w:date="2020-08-06T22:10:00Z">
        <w:r w:rsidDel="00C64F68">
          <w:delText>n</w:delText>
        </w:r>
      </w:del>
      <w:r>
        <w:t>tion</w:t>
      </w:r>
      <w:proofErr w:type="spellEnd"/>
      <w:r>
        <w:t xml:space="preserve"> and self-objectification</w:t>
      </w:r>
      <w:ins w:id="146" w:author="Lanee B. Jung" w:date="2020-08-06T22:06:00Z">
        <w:r w:rsidR="003D3E85">
          <w:t>.</w:t>
        </w:r>
      </w:ins>
      <w:r>
        <w:t xml:space="preserve"> This contradicts older theoretical literature that suggests that lesbians internalize cultural sexual objectification less than do heterosexual women (Brown, 1987; LUM, 1994; Pitman, 1999; </w:t>
      </w:r>
      <w:proofErr w:type="spellStart"/>
      <w:r>
        <w:t>Siever</w:t>
      </w:r>
      <w:proofErr w:type="spellEnd"/>
      <w:r>
        <w:t>, 1994)</w:t>
      </w:r>
    </w:p>
    <w:p w14:paraId="7261F676" w14:textId="77777777" w:rsidR="002E7960" w:rsidRDefault="00DE1AF7">
      <w:pPr>
        <w:pStyle w:val="BodyText"/>
      </w:pPr>
      <w:r>
        <w:t xml:space="preserve">However, since both men and women are socialized in a culture that sexually objectifies women, both men and women may come to internalize this socialization and sexually objectify women. Indeed, recent research has found that the more women self-objectify, the more they objectify other women (Loughnan et al., 2015a; </w:t>
      </w:r>
      <w:proofErr w:type="spellStart"/>
      <w:r>
        <w:t>Puvia</w:t>
      </w:r>
      <w:proofErr w:type="spellEnd"/>
      <w:r>
        <w:t xml:space="preserve"> &amp; Vaes, 2013), although not to the degree exhibited by men; that is, men were found to objectify women significantly more than women objectify other women (</w:t>
      </w:r>
      <w:proofErr w:type="spellStart"/>
      <w:r>
        <w:t>Strelan</w:t>
      </w:r>
      <w:proofErr w:type="spellEnd"/>
      <w:r>
        <w:t xml:space="preserve"> &amp; Hargreaves, 2005).</w:t>
      </w:r>
    </w:p>
    <w:p w14:paraId="3338FA57" w14:textId="77777777" w:rsidR="002E7960" w:rsidRDefault="00DE1AF7">
      <w:pPr>
        <w:pStyle w:val="Heading3"/>
        <w:framePr w:wrap="around"/>
      </w:pPr>
      <w:bookmarkStart w:id="147" w:name="sexism-and-sexual-discrimination"/>
      <w:bookmarkEnd w:id="147"/>
      <w:r>
        <w:t>Sexism and Sexual Discrimination</w:t>
      </w:r>
    </w:p>
    <w:p w14:paraId="2BE89D9E" w14:textId="77777777" w:rsidR="002E7960" w:rsidRDefault="00DE1AF7">
      <w:pPr>
        <w:pStyle w:val="FirstParagraph"/>
      </w:pPr>
      <w:r>
        <w:t>Sexism has recently been found to be related to the objectification of women, but not men, for both men and women (</w:t>
      </w:r>
      <w:proofErr w:type="spellStart"/>
      <w:r>
        <w:t>Harsey</w:t>
      </w:r>
      <w:proofErr w:type="spellEnd"/>
      <w:r>
        <w:t xml:space="preserve"> &amp; Zurbriggen, 2020). Empirical evidence illustrates how women continue to be objects of interpersonal discrimination and experience daily sexist hassles (Swim, </w:t>
      </w:r>
      <w:proofErr w:type="spellStart"/>
      <w:r>
        <w:t>Hyers</w:t>
      </w:r>
      <w:proofErr w:type="spellEnd"/>
      <w:r>
        <w:t xml:space="preserve">, Cohen, &amp; Ferguson, 2001). One form of interpersonal discrimination women face is the process by which their whole being is viewed as a collection of sexualized body parts valued predominantly for commodification, a </w:t>
      </w:r>
      <w:proofErr w:type="gramStart"/>
      <w:r>
        <w:t>phenomena</w:t>
      </w:r>
      <w:proofErr w:type="gramEnd"/>
      <w:r>
        <w:t xml:space="preserve"> termed sexual objectification (</w:t>
      </w:r>
      <w:proofErr w:type="spellStart"/>
      <w:r>
        <w:t>Bartky</w:t>
      </w:r>
      <w:proofErr w:type="spellEnd"/>
      <w:r>
        <w:t xml:space="preserve">, 1990). Sexual objectification occurs with both “endless variety and monotonous similarity,” and is thus mediated by unique combinations of race, ethnicity, sexuality, age, and class (Fredrickson, </w:t>
      </w:r>
      <w:proofErr w:type="spellStart"/>
      <w:r>
        <w:t>Hendler</w:t>
      </w:r>
      <w:proofErr w:type="spellEnd"/>
      <w:r>
        <w:t xml:space="preserve">, Nilsen, </w:t>
      </w:r>
      <w:proofErr w:type="spellStart"/>
      <w:r>
        <w:t>O’Barr</w:t>
      </w:r>
      <w:proofErr w:type="spellEnd"/>
      <w:r>
        <w:t>, &amp; Roberts, 2011; Rubin, 1975, cited in Fraser and Nicholson (1989), p. 28). Amid such heterogeneity though, “having a reproductively mature female body” proposed by Roberts and Fredrickson (1997) is likely to create a shared vulnerability to sexual objectification and a variety of shared negative experiences as a result.</w:t>
      </w:r>
    </w:p>
    <w:p w14:paraId="15F39137" w14:textId="77777777" w:rsidR="002E7960" w:rsidRDefault="00DE1AF7">
      <w:pPr>
        <w:pStyle w:val="Heading3"/>
        <w:framePr w:wrap="around"/>
      </w:pPr>
      <w:bookmarkStart w:id="148" w:name="measurement"/>
      <w:bookmarkEnd w:id="148"/>
      <w:r>
        <w:lastRenderedPageBreak/>
        <w:t>Measurement</w:t>
      </w:r>
    </w:p>
    <w:p w14:paraId="3C16A427" w14:textId="77777777" w:rsidR="002E7960" w:rsidRDefault="00DE1AF7">
      <w:pPr>
        <w:pStyle w:val="FirstParagraph"/>
      </w:pPr>
      <w:r>
        <w:t>Also, future experiments or longitudinal studies should explore the external validity of the notions of self-objectification and how the operationalization of self-objectification may be improved.</w:t>
      </w:r>
    </w:p>
    <w:p w14:paraId="4BA43659" w14:textId="77777777" w:rsidR="002E7960" w:rsidRDefault="00DE1AF7">
      <w:pPr>
        <w:pStyle w:val="Heading3"/>
        <w:framePr w:wrap="around"/>
      </w:pPr>
      <w:bookmarkStart w:id="149" w:name="alternative-model"/>
      <w:bookmarkEnd w:id="149"/>
      <w:commentRangeStart w:id="150"/>
      <w:r>
        <w:t>Alternative Model</w:t>
      </w:r>
    </w:p>
    <w:p w14:paraId="75C5C76D" w14:textId="77777777" w:rsidR="002E7960" w:rsidRDefault="00DE1AF7">
      <w:pPr>
        <w:pStyle w:val="FirstParagraph"/>
      </w:pPr>
      <w:proofErr w:type="spellStart"/>
      <w:r>
        <w:t>Puvia</w:t>
      </w:r>
      <w:proofErr w:type="spellEnd"/>
      <w:r>
        <w:t xml:space="preserve"> and Vaes (2013) alternative model. TSO -&gt; SOO, mediated by SSO.</w:t>
      </w:r>
      <w:commentRangeEnd w:id="150"/>
      <w:r w:rsidR="009E4E9B">
        <w:rPr>
          <w:rStyle w:val="CommentReference"/>
          <w:rFonts w:asciiTheme="minorHAnsi" w:hAnsiTheme="minorHAnsi"/>
        </w:rPr>
        <w:commentReference w:id="150"/>
      </w:r>
    </w:p>
    <w:p w14:paraId="3F808B4C" w14:textId="77777777" w:rsidR="002E7960" w:rsidRDefault="00DE1AF7">
      <w:pPr>
        <w:pStyle w:val="Heading2"/>
      </w:pPr>
      <w:bookmarkStart w:id="151" w:name="clinical-implications"/>
      <w:bookmarkEnd w:id="151"/>
      <w:r>
        <w:t>Clinical Implications</w:t>
      </w:r>
    </w:p>
    <w:p w14:paraId="416CAF43" w14:textId="77777777" w:rsidR="002E7960" w:rsidRDefault="00DE1AF7">
      <w:pPr>
        <w:pStyle w:val="FirstParagraph"/>
      </w:pPr>
      <w:r>
        <w:t>Regardless, the results from the current analysis highlight how subtle forms of sexist discrimination operate to inform prevention and intervention efforts in both clinical and educational contexts. These results are quite useful for promoting mental health and within early action programs for girls and young women, where scholars and practitioners might provide the tools necessary to circumvent or mitigate negative effects on self-</w:t>
      </w:r>
      <w:proofErr w:type="gramStart"/>
      <w:r>
        <w:t>objectification, and</w:t>
      </w:r>
      <w:proofErr w:type="gramEnd"/>
      <w:r>
        <w:t xml:space="preserve"> combat such experiences.</w:t>
      </w:r>
    </w:p>
    <w:p w14:paraId="018C7037" w14:textId="77777777" w:rsidR="002E7960" w:rsidRDefault="00DE1AF7">
      <w:pPr>
        <w:pStyle w:val="Heading1"/>
      </w:pPr>
      <w:bookmarkStart w:id="152" w:name="conclusion"/>
      <w:bookmarkEnd w:id="152"/>
      <w:r>
        <w:t>Conclusion</w:t>
      </w:r>
    </w:p>
    <w:p w14:paraId="03B99D6A" w14:textId="56B5BF76" w:rsidR="002E7960" w:rsidRDefault="00DE1AF7">
      <w:pPr>
        <w:pStyle w:val="FirstParagraph"/>
      </w:pPr>
      <w:r>
        <w:t xml:space="preserve">The results of this study demonstrate the complex and ambivalent nature of </w:t>
      </w:r>
      <w:commentRangeStart w:id="153"/>
      <w:r>
        <w:t>female sexual objectification</w:t>
      </w:r>
      <w:commentRangeEnd w:id="153"/>
      <w:r w:rsidR="00877A80">
        <w:rPr>
          <w:rStyle w:val="CommentReference"/>
          <w:rFonts w:asciiTheme="minorHAnsi" w:hAnsiTheme="minorHAnsi"/>
        </w:rPr>
        <w:commentReference w:id="153"/>
      </w:r>
      <w:r>
        <w:t xml:space="preserve"> and additionally highlight</w:t>
      </w:r>
      <w:ins w:id="154" w:author="Lanee B. Jung" w:date="2020-08-06T22:22:00Z">
        <w:r w:rsidR="00877A80">
          <w:t>s</w:t>
        </w:r>
      </w:ins>
      <w:r>
        <w:t xml:space="preserve"> the psychological and social consequences of such objectification processes on women’s social relationships and well-being. We did not find a significant effect between actor SSO and felt authenticity in the interaction, which suggests that there is not sufficient evidence to support the claim that partner objectification is the cause for the diverse range of negative effects related to interaction inauthenticity. Perhaps women could be amplifying </w:t>
      </w:r>
      <w:proofErr w:type="spellStart"/>
      <w:r>
        <w:t>each others’</w:t>
      </w:r>
      <w:proofErr w:type="spellEnd"/>
      <w:r>
        <w:t xml:space="preserve"> self-objectification as they get ready to go out for the night, </w:t>
      </w:r>
      <w:r>
        <w:rPr>
          <w:i/>
        </w:rPr>
        <w:t>before</w:t>
      </w:r>
      <w:r>
        <w:t xml:space="preserve"> the theoretical encounters with men outlined in Gervais et al. (2020) occur.</w:t>
      </w:r>
    </w:p>
    <w:p w14:paraId="02D89E2A" w14:textId="77777777" w:rsidR="002E7960" w:rsidRDefault="00DE1AF7">
      <w:pPr>
        <w:pStyle w:val="Heading1"/>
      </w:pPr>
      <w:bookmarkStart w:id="155" w:name="references"/>
      <w:bookmarkEnd w:id="155"/>
      <w:r>
        <w:lastRenderedPageBreak/>
        <w:t>References</w:t>
      </w:r>
    </w:p>
    <w:p w14:paraId="4B386823" w14:textId="77777777" w:rsidR="002E7960" w:rsidRDefault="00DE1AF7">
      <w:pPr>
        <w:pStyle w:val="FirstParagraph"/>
      </w:pPr>
      <w:r>
        <w:t xml:space="preserve"> </w:t>
      </w:r>
    </w:p>
    <w:p w14:paraId="4DFFEE18" w14:textId="77777777" w:rsidR="002E7960" w:rsidRDefault="00DE1AF7">
      <w:pPr>
        <w:pStyle w:val="BodyText"/>
      </w:pPr>
      <w:r>
        <w:t xml:space="preserve">Argyle, M., &amp; Williams, M. (1969). Observer or observed? A reversible perspective in person perception. </w:t>
      </w:r>
      <w:r>
        <w:rPr>
          <w:i/>
        </w:rPr>
        <w:t>Sociometry</w:t>
      </w:r>
      <w:r>
        <w:t>, 396–412.</w:t>
      </w:r>
    </w:p>
    <w:p w14:paraId="6E5DF2E5" w14:textId="77777777" w:rsidR="002E7960" w:rsidRDefault="00DE1AF7">
      <w:pPr>
        <w:pStyle w:val="BodyText"/>
      </w:pPr>
      <w:r>
        <w:t xml:space="preserve">Aust, F., &amp; Barth, M. (2018). </w:t>
      </w:r>
      <w:proofErr w:type="spellStart"/>
      <w:r>
        <w:rPr>
          <w:i/>
        </w:rPr>
        <w:t>papaja</w:t>
      </w:r>
      <w:proofErr w:type="spellEnd"/>
      <w:r>
        <w:rPr>
          <w:i/>
        </w:rPr>
        <w:t>: Create APA manuscripts with R Markdown</w:t>
      </w:r>
      <w:r>
        <w:t xml:space="preserve">. Retrieved from </w:t>
      </w:r>
      <w:hyperlink r:id="rId15">
        <w:r>
          <w:rPr>
            <w:rStyle w:val="Hyperlink"/>
          </w:rPr>
          <w:t>https://github.com/crsh/papaja</w:t>
        </w:r>
      </w:hyperlink>
    </w:p>
    <w:p w14:paraId="253C35C7" w14:textId="77777777" w:rsidR="002E7960" w:rsidRDefault="00DE1AF7">
      <w:pPr>
        <w:pStyle w:val="BodyText"/>
      </w:pPr>
      <w:proofErr w:type="spellStart"/>
      <w:r>
        <w:t>Bartky</w:t>
      </w:r>
      <w:proofErr w:type="spellEnd"/>
      <w:r>
        <w:t>, S. L. (1990). Femininity and domination studies in the phenomenology of oppression.</w:t>
      </w:r>
    </w:p>
    <w:p w14:paraId="11E7CD11" w14:textId="77777777" w:rsidR="002E7960" w:rsidRDefault="00DE1AF7">
      <w:pPr>
        <w:pStyle w:val="BodyText"/>
      </w:pPr>
      <w:r>
        <w:t xml:space="preserve">Bates, D., &amp; </w:t>
      </w:r>
      <w:proofErr w:type="spellStart"/>
      <w:r>
        <w:t>Maechler</w:t>
      </w:r>
      <w:proofErr w:type="spellEnd"/>
      <w:r>
        <w:t xml:space="preserve">, M. (2017). </w:t>
      </w:r>
      <w:r>
        <w:rPr>
          <w:i/>
        </w:rPr>
        <w:t>Matrix: Sparse and dense matrix classes and methods</w:t>
      </w:r>
      <w:r>
        <w:t xml:space="preserve">. Retrieved from </w:t>
      </w:r>
      <w:hyperlink r:id="rId16">
        <w:r>
          <w:rPr>
            <w:rStyle w:val="Hyperlink"/>
          </w:rPr>
          <w:t>https://CRAN.R-project.org/package=Matrix</w:t>
        </w:r>
      </w:hyperlink>
    </w:p>
    <w:p w14:paraId="04B2BA61" w14:textId="77777777" w:rsidR="002E7960" w:rsidRDefault="00DE1AF7">
      <w:pPr>
        <w:pStyle w:val="BodyText"/>
      </w:pPr>
      <w:r>
        <w:t xml:space="preserve">Berger, J., Cohen, B. P., &amp; </w:t>
      </w:r>
      <w:proofErr w:type="spellStart"/>
      <w:r>
        <w:t>Zelditch</w:t>
      </w:r>
      <w:proofErr w:type="spellEnd"/>
      <w:r>
        <w:t xml:space="preserve"> Jr, M. (1972). Status characteristics and social interaction. </w:t>
      </w:r>
      <w:r>
        <w:rPr>
          <w:i/>
        </w:rPr>
        <w:t>American Sociological Review</w:t>
      </w:r>
      <w:r>
        <w:t>, 241–255.</w:t>
      </w:r>
    </w:p>
    <w:p w14:paraId="57A4CD5D" w14:textId="77777777" w:rsidR="002E7960" w:rsidRDefault="00DE1AF7">
      <w:pPr>
        <w:pStyle w:val="BodyText"/>
      </w:pPr>
      <w:proofErr w:type="spellStart"/>
      <w:r>
        <w:t>Berkelaar</w:t>
      </w:r>
      <w:proofErr w:type="spellEnd"/>
      <w:r>
        <w:t xml:space="preserve">, M., &amp; others. (2015). </w:t>
      </w:r>
      <w:proofErr w:type="spellStart"/>
      <w:r>
        <w:rPr>
          <w:i/>
        </w:rPr>
        <w:t>LpSolve</w:t>
      </w:r>
      <w:proofErr w:type="spellEnd"/>
      <w:r>
        <w:rPr>
          <w:i/>
        </w:rPr>
        <w:t>: Interface to ’</w:t>
      </w:r>
      <w:proofErr w:type="spellStart"/>
      <w:r>
        <w:rPr>
          <w:i/>
        </w:rPr>
        <w:t>lp_solve</w:t>
      </w:r>
      <w:proofErr w:type="spellEnd"/>
      <w:r>
        <w:rPr>
          <w:i/>
        </w:rPr>
        <w:t>’ v. 5.5 to solve linear/integer programs</w:t>
      </w:r>
      <w:r>
        <w:t xml:space="preserve">. Retrieved from </w:t>
      </w:r>
      <w:hyperlink r:id="rId17">
        <w:r>
          <w:rPr>
            <w:rStyle w:val="Hyperlink"/>
          </w:rPr>
          <w:t>https://CRAN.R-project.org/package=lpSolve</w:t>
        </w:r>
      </w:hyperlink>
    </w:p>
    <w:p w14:paraId="6867567A" w14:textId="77777777" w:rsidR="002E7960" w:rsidRDefault="00DE1AF7">
      <w:pPr>
        <w:pStyle w:val="BodyText"/>
      </w:pPr>
      <w:r>
        <w:t xml:space="preserve">Bernard, P., Legrand, S., &amp; Klein, O. (2018). From bodies to blame: Exposure to sexually objectifying media increases tolerance toward sexual harassment. </w:t>
      </w:r>
      <w:r>
        <w:rPr>
          <w:i/>
        </w:rPr>
        <w:t>Psychology of Popular Media Culture</w:t>
      </w:r>
      <w:r>
        <w:t xml:space="preserve">, </w:t>
      </w:r>
      <w:r>
        <w:rPr>
          <w:i/>
        </w:rPr>
        <w:t>7</w:t>
      </w:r>
      <w:r>
        <w:t>(2), 99.</w:t>
      </w:r>
    </w:p>
    <w:p w14:paraId="5F6D8386" w14:textId="77777777" w:rsidR="002E7960" w:rsidRDefault="00DE1AF7">
      <w:pPr>
        <w:pStyle w:val="BodyText"/>
      </w:pPr>
      <w:r>
        <w:t xml:space="preserve">Briton, N. J., &amp; Hall, J. A. (1995). Beliefs about female and male nonverbal communication. </w:t>
      </w:r>
      <w:r>
        <w:rPr>
          <w:i/>
        </w:rPr>
        <w:t>Sex Roles</w:t>
      </w:r>
      <w:r>
        <w:t xml:space="preserve">, </w:t>
      </w:r>
      <w:r>
        <w:rPr>
          <w:i/>
        </w:rPr>
        <w:t>32</w:t>
      </w:r>
      <w:r>
        <w:t>(1-2), 79–90.</w:t>
      </w:r>
    </w:p>
    <w:p w14:paraId="075B9987" w14:textId="77777777" w:rsidR="002E7960" w:rsidRDefault="00DE1AF7">
      <w:pPr>
        <w:pStyle w:val="BodyText"/>
      </w:pPr>
      <w:r>
        <w:lastRenderedPageBreak/>
        <w:t xml:space="preserve">Brown, L. S. (1987). Lesbians, weight, and eating: New analyses and perspectives. </w:t>
      </w:r>
      <w:r>
        <w:rPr>
          <w:i/>
        </w:rPr>
        <w:t>Lesbian Psychologies: Explorations and Challenges</w:t>
      </w:r>
      <w:r>
        <w:t>, 294–309.</w:t>
      </w:r>
    </w:p>
    <w:p w14:paraId="601D8E75" w14:textId="77777777" w:rsidR="002E7960" w:rsidRDefault="00DE1AF7">
      <w:pPr>
        <w:pStyle w:val="BodyText"/>
      </w:pPr>
      <w:r>
        <w:t xml:space="preserve">Brownlow, B. S. (1998). </w:t>
      </w:r>
      <w:r>
        <w:rPr>
          <w:i/>
        </w:rPr>
        <w:t>The relationship between objectification, body image disturbances, and disordered eating: Investigating race, socioeconomic status, acculturation and self-objectification as mediators.</w:t>
      </w:r>
      <w:r>
        <w:t xml:space="preserve"> (PhD thesis). ProQuest Information &amp; Learning.</w:t>
      </w:r>
    </w:p>
    <w:p w14:paraId="68EF041B" w14:textId="77777777" w:rsidR="002E7960" w:rsidRDefault="00DE1AF7">
      <w:pPr>
        <w:pStyle w:val="BodyText"/>
      </w:pPr>
      <w:proofErr w:type="spellStart"/>
      <w:r>
        <w:t>Brunell</w:t>
      </w:r>
      <w:proofErr w:type="spellEnd"/>
      <w:r>
        <w:t xml:space="preserve">, A. B., </w:t>
      </w:r>
      <w:proofErr w:type="spellStart"/>
      <w:r>
        <w:t>Kernis</w:t>
      </w:r>
      <w:proofErr w:type="spellEnd"/>
      <w:r>
        <w:t xml:space="preserve">, M. H., Goldman, B. M., Heppner, W., Davis, P., Cascio, E. V., &amp; Webster, G. D. (2010). Dispositional authenticity and romantic relationship functioning. </w:t>
      </w:r>
      <w:r>
        <w:rPr>
          <w:i/>
        </w:rPr>
        <w:t>Personality and Individual Differences</w:t>
      </w:r>
      <w:r>
        <w:t xml:space="preserve">, </w:t>
      </w:r>
      <w:r>
        <w:rPr>
          <w:i/>
        </w:rPr>
        <w:t>48</w:t>
      </w:r>
      <w:r>
        <w:t>(8), 900–905. doi:</w:t>
      </w:r>
      <w:hyperlink r:id="rId18">
        <w:r>
          <w:rPr>
            <w:rStyle w:val="Hyperlink"/>
          </w:rPr>
          <w:t>10.1016/j.paid.2010.02.018</w:t>
        </w:r>
      </w:hyperlink>
    </w:p>
    <w:p w14:paraId="347D6556" w14:textId="77777777" w:rsidR="002E7960" w:rsidRDefault="00DE1AF7">
      <w:pPr>
        <w:pStyle w:val="BodyText"/>
      </w:pPr>
      <w:r>
        <w:t xml:space="preserve">Bury, B., Tiggemann, M., &amp; Slater, A. (2016). Disclaimer labels on fashion magazine advertisements: Impact on visual attention and relationship with body dissatisfaction. </w:t>
      </w:r>
      <w:r>
        <w:rPr>
          <w:i/>
        </w:rPr>
        <w:t>Body Image</w:t>
      </w:r>
      <w:r>
        <w:t xml:space="preserve">, </w:t>
      </w:r>
      <w:r>
        <w:rPr>
          <w:i/>
        </w:rPr>
        <w:t>16</w:t>
      </w:r>
      <w:r>
        <w:t>, 1–9.</w:t>
      </w:r>
    </w:p>
    <w:p w14:paraId="49A572CD" w14:textId="77777777" w:rsidR="002E7960" w:rsidRDefault="00DE1AF7">
      <w:pPr>
        <w:pStyle w:val="BodyText"/>
      </w:pPr>
      <w:proofErr w:type="spellStart"/>
      <w:r>
        <w:t>Calogero</w:t>
      </w:r>
      <w:proofErr w:type="spellEnd"/>
      <w:r>
        <w:t xml:space="preserve">, R. M. (2004). A test of objectification theory: The effect of the male gaze on appearance concerns in college women. </w:t>
      </w:r>
      <w:r>
        <w:rPr>
          <w:i/>
        </w:rPr>
        <w:t>Psychology of Women Quarterly</w:t>
      </w:r>
      <w:r>
        <w:t xml:space="preserve">, </w:t>
      </w:r>
      <w:r>
        <w:rPr>
          <w:i/>
        </w:rPr>
        <w:t>28</w:t>
      </w:r>
      <w:r>
        <w:t>(1), 16–21.</w:t>
      </w:r>
    </w:p>
    <w:p w14:paraId="6B320527" w14:textId="77777777" w:rsidR="002E7960" w:rsidRDefault="00DE1AF7">
      <w:pPr>
        <w:pStyle w:val="BodyText"/>
      </w:pPr>
      <w:proofErr w:type="spellStart"/>
      <w:r>
        <w:t>Calogero</w:t>
      </w:r>
      <w:proofErr w:type="spellEnd"/>
      <w:r>
        <w:t xml:space="preserve">, R. M., </w:t>
      </w:r>
      <w:proofErr w:type="spellStart"/>
      <w:r>
        <w:t>Tantleff</w:t>
      </w:r>
      <w:proofErr w:type="spellEnd"/>
      <w:r>
        <w:t xml:space="preserve">-Dunn, S. E., &amp; Thompson, J. (2011). </w:t>
      </w:r>
      <w:r>
        <w:rPr>
          <w:i/>
        </w:rPr>
        <w:t>Self-objectification in women: Causes, consequences, and counteractions.</w:t>
      </w:r>
      <w:r>
        <w:t xml:space="preserve"> American Psychological Association.</w:t>
      </w:r>
    </w:p>
    <w:p w14:paraId="78FC8B79" w14:textId="77777777" w:rsidR="002E7960" w:rsidRDefault="00DE1AF7">
      <w:pPr>
        <w:pStyle w:val="BodyText"/>
      </w:pPr>
      <w:r>
        <w:t xml:space="preserve">Dahl, D. B., Scott, D., </w:t>
      </w:r>
      <w:proofErr w:type="spellStart"/>
      <w:r>
        <w:t>Roosen</w:t>
      </w:r>
      <w:proofErr w:type="spellEnd"/>
      <w:r>
        <w:t xml:space="preserve">, C., Magnusson, A., &amp; Swinton, J. (2019). </w:t>
      </w:r>
      <w:proofErr w:type="spellStart"/>
      <w:r>
        <w:rPr>
          <w:i/>
        </w:rPr>
        <w:t>Xtable</w:t>
      </w:r>
      <w:proofErr w:type="spellEnd"/>
      <w:r>
        <w:rPr>
          <w:i/>
        </w:rPr>
        <w:t>: Export tables to latex or html</w:t>
      </w:r>
      <w:r>
        <w:t xml:space="preserve">. Retrieved from </w:t>
      </w:r>
      <w:hyperlink r:id="rId19">
        <w:r>
          <w:rPr>
            <w:rStyle w:val="Hyperlink"/>
          </w:rPr>
          <w:t>https://CRAN.R-project.org/package=xtable</w:t>
        </w:r>
      </w:hyperlink>
    </w:p>
    <w:p w14:paraId="0B7F86CA" w14:textId="77777777" w:rsidR="002E7960" w:rsidRDefault="00DE1AF7">
      <w:pPr>
        <w:pStyle w:val="BodyText"/>
      </w:pPr>
      <w:r>
        <w:t xml:space="preserve">Deaux, K., &amp; Major, B. (1987). Putting gender into context: An interactive model of gender-related behavior. </w:t>
      </w:r>
      <w:r>
        <w:rPr>
          <w:i/>
        </w:rPr>
        <w:t>Psychological Review</w:t>
      </w:r>
      <w:r>
        <w:t xml:space="preserve">, </w:t>
      </w:r>
      <w:r>
        <w:rPr>
          <w:i/>
        </w:rPr>
        <w:t>94</w:t>
      </w:r>
      <w:r>
        <w:t>(3), 369.</w:t>
      </w:r>
    </w:p>
    <w:p w14:paraId="3662A12A" w14:textId="77777777" w:rsidR="002E7960" w:rsidRDefault="00DE1AF7">
      <w:pPr>
        <w:pStyle w:val="BodyText"/>
      </w:pPr>
      <w:r>
        <w:lastRenderedPageBreak/>
        <w:t xml:space="preserve">Dovidio, J. F., </w:t>
      </w:r>
      <w:proofErr w:type="spellStart"/>
      <w:r>
        <w:t>Hebl</w:t>
      </w:r>
      <w:proofErr w:type="spellEnd"/>
      <w:r>
        <w:t xml:space="preserve">, M., </w:t>
      </w:r>
      <w:proofErr w:type="spellStart"/>
      <w:r>
        <w:t>Richeson</w:t>
      </w:r>
      <w:proofErr w:type="spellEnd"/>
      <w:r>
        <w:t>, J. A., &amp; Shelton, J. N. (2006). Nonverbal communication, race, and intergroup interaction.</w:t>
      </w:r>
    </w:p>
    <w:p w14:paraId="00CDA16D" w14:textId="77777777" w:rsidR="002E7960" w:rsidRDefault="00DE1AF7">
      <w:pPr>
        <w:pStyle w:val="BodyText"/>
      </w:pPr>
      <w:r>
        <w:t xml:space="preserve">Festinger, L. (1954). A theory of social comparison processes. </w:t>
      </w:r>
      <w:r>
        <w:rPr>
          <w:i/>
        </w:rPr>
        <w:t>Human Relations</w:t>
      </w:r>
      <w:r>
        <w:t xml:space="preserve">, </w:t>
      </w:r>
      <w:r>
        <w:rPr>
          <w:i/>
        </w:rPr>
        <w:t>7</w:t>
      </w:r>
      <w:r>
        <w:t>(2), 117–140.</w:t>
      </w:r>
    </w:p>
    <w:p w14:paraId="6BB68BEA" w14:textId="77777777" w:rsidR="002E7960" w:rsidRDefault="00DE1AF7">
      <w:pPr>
        <w:pStyle w:val="BodyText"/>
      </w:pPr>
      <w:r>
        <w:t xml:space="preserve">Fraser, N., &amp; Nicholson, L. (1989). Social criticism without philosophy: An encounter between feminism and postmodernism. </w:t>
      </w:r>
      <w:r>
        <w:rPr>
          <w:i/>
        </w:rPr>
        <w:t>Social Text</w:t>
      </w:r>
      <w:r>
        <w:t>, (21), 83. doi:</w:t>
      </w:r>
      <w:hyperlink r:id="rId20">
        <w:r>
          <w:rPr>
            <w:rStyle w:val="Hyperlink"/>
          </w:rPr>
          <w:t>10.2307/827810</w:t>
        </w:r>
      </w:hyperlink>
    </w:p>
    <w:p w14:paraId="55228E7D" w14:textId="77777777" w:rsidR="002E7960" w:rsidRDefault="00DE1AF7">
      <w:pPr>
        <w:pStyle w:val="BodyText"/>
      </w:pPr>
      <w:r>
        <w:t xml:space="preserve">Fredrickson, B. L., </w:t>
      </w:r>
      <w:proofErr w:type="spellStart"/>
      <w:r>
        <w:t>Hendler</w:t>
      </w:r>
      <w:proofErr w:type="spellEnd"/>
      <w:r>
        <w:t xml:space="preserve">, L. M., Nilsen, S., </w:t>
      </w:r>
      <w:proofErr w:type="spellStart"/>
      <w:r>
        <w:t>O’Barr</w:t>
      </w:r>
      <w:proofErr w:type="spellEnd"/>
      <w:r>
        <w:t xml:space="preserve">, J. F., &amp; Roberts, T.-A. (2011). Bringing back the body. </w:t>
      </w:r>
      <w:r>
        <w:rPr>
          <w:i/>
        </w:rPr>
        <w:t>Psychology of Women Quarterly</w:t>
      </w:r>
      <w:r>
        <w:t xml:space="preserve">, </w:t>
      </w:r>
      <w:r>
        <w:rPr>
          <w:i/>
        </w:rPr>
        <w:t>35</w:t>
      </w:r>
      <w:r>
        <w:t>(4), 689–696. doi:</w:t>
      </w:r>
      <w:hyperlink r:id="rId21">
        <w:r>
          <w:rPr>
            <w:rStyle w:val="Hyperlink"/>
          </w:rPr>
          <w:t>10.1177/0361684311426690</w:t>
        </w:r>
      </w:hyperlink>
    </w:p>
    <w:p w14:paraId="29C127CE" w14:textId="77777777" w:rsidR="002E7960" w:rsidRDefault="00DE1AF7">
      <w:pPr>
        <w:pStyle w:val="BodyText"/>
      </w:pPr>
      <w:r>
        <w:t xml:space="preserve">Fredrickson, B. L., Roberts, T.-A., Noll, S. M., Quinn, D. M., &amp; Twenge, J. M. (1998). That swimsuit becomes you: Sex differences in self-objectification, restrained eating, and math performance. </w:t>
      </w:r>
      <w:r>
        <w:rPr>
          <w:i/>
        </w:rPr>
        <w:t>Journal of Personality and Social Psychology</w:t>
      </w:r>
      <w:r>
        <w:t xml:space="preserve">, </w:t>
      </w:r>
      <w:r>
        <w:rPr>
          <w:i/>
        </w:rPr>
        <w:t>75</w:t>
      </w:r>
      <w:r>
        <w:t>(1), 269.</w:t>
      </w:r>
    </w:p>
    <w:p w14:paraId="7220CDDE" w14:textId="77777777" w:rsidR="002E7960" w:rsidRDefault="00DE1AF7">
      <w:pPr>
        <w:pStyle w:val="BodyText"/>
      </w:pPr>
      <w:r>
        <w:t xml:space="preserve">Gamer, M., Lemon, J., &amp; &lt;puspendra.pusp22@gmail.com&gt;, I. F. P. S. (2012). </w:t>
      </w:r>
      <w:proofErr w:type="spellStart"/>
      <w:r>
        <w:rPr>
          <w:i/>
        </w:rPr>
        <w:t>Irr</w:t>
      </w:r>
      <w:proofErr w:type="spellEnd"/>
      <w:r>
        <w:rPr>
          <w:i/>
        </w:rPr>
        <w:t>: Various coefficients of interrater reliability and agreement</w:t>
      </w:r>
      <w:r>
        <w:t xml:space="preserve">. Retrieved from </w:t>
      </w:r>
      <w:hyperlink r:id="rId22">
        <w:r>
          <w:rPr>
            <w:rStyle w:val="Hyperlink"/>
          </w:rPr>
          <w:t>https://CRAN.R-project.org/package=irr</w:t>
        </w:r>
      </w:hyperlink>
    </w:p>
    <w:p w14:paraId="6F86BB27" w14:textId="77777777" w:rsidR="002E7960" w:rsidRDefault="00DE1AF7">
      <w:pPr>
        <w:pStyle w:val="BodyText"/>
      </w:pPr>
      <w:r>
        <w:t xml:space="preserve">Garcia, R. L., Earnshaw, V. A., &amp; Quinn, D. M. (2016). Objectification in action: Self-and other-objectification in mixed-sex interpersonal interactions. </w:t>
      </w:r>
      <w:r>
        <w:rPr>
          <w:i/>
        </w:rPr>
        <w:t>Psychology of Women Quarterly</w:t>
      </w:r>
      <w:r>
        <w:t xml:space="preserve">, </w:t>
      </w:r>
      <w:r>
        <w:rPr>
          <w:i/>
        </w:rPr>
        <w:t>40</w:t>
      </w:r>
      <w:r>
        <w:t>(2), 213–228.</w:t>
      </w:r>
    </w:p>
    <w:p w14:paraId="1EC6AA9A" w14:textId="77777777" w:rsidR="002E7960" w:rsidRDefault="00DE1AF7">
      <w:pPr>
        <w:pStyle w:val="BodyText"/>
      </w:pPr>
      <w:r>
        <w:t xml:space="preserve">Garcia, R. L., Kenny, D. A., &amp; Ledermann, T. (2015). Moderation in the actor–partner interdependence model. </w:t>
      </w:r>
      <w:r>
        <w:rPr>
          <w:i/>
        </w:rPr>
        <w:t>Personal Relationships</w:t>
      </w:r>
      <w:r>
        <w:t xml:space="preserve">, </w:t>
      </w:r>
      <w:r>
        <w:rPr>
          <w:i/>
        </w:rPr>
        <w:t>22</w:t>
      </w:r>
      <w:r>
        <w:t>(1), 8–29.</w:t>
      </w:r>
    </w:p>
    <w:p w14:paraId="468B8AEB" w14:textId="77777777" w:rsidR="002E7960" w:rsidRDefault="00DE1AF7">
      <w:pPr>
        <w:pStyle w:val="BodyText"/>
      </w:pPr>
      <w:r>
        <w:lastRenderedPageBreak/>
        <w:t xml:space="preserve">Gay, R. K., &amp; Castano, E. (2010). My body or my mind: The impact of state and trait objectification on women’s cognitive resources. </w:t>
      </w:r>
      <w:r>
        <w:rPr>
          <w:i/>
        </w:rPr>
        <w:t>European Journal of Social Psychology</w:t>
      </w:r>
      <w:r>
        <w:t xml:space="preserve">, </w:t>
      </w:r>
      <w:r>
        <w:rPr>
          <w:i/>
        </w:rPr>
        <w:t>40</w:t>
      </w:r>
      <w:r>
        <w:t>(5), 695–703.</w:t>
      </w:r>
    </w:p>
    <w:p w14:paraId="725D4351" w14:textId="77777777" w:rsidR="002E7960" w:rsidRDefault="00DE1AF7">
      <w:pPr>
        <w:pStyle w:val="BodyText"/>
      </w:pPr>
      <w:r>
        <w:t xml:space="preserve">Gervais, S. J., Holland, A. M., &amp; Dodd, M. D. (2013). My eyes are up here: The nature of the objectifying gaze toward women. </w:t>
      </w:r>
      <w:r>
        <w:rPr>
          <w:i/>
        </w:rPr>
        <w:t>Sex Roles</w:t>
      </w:r>
      <w:r>
        <w:t xml:space="preserve">, </w:t>
      </w:r>
      <w:r>
        <w:rPr>
          <w:i/>
        </w:rPr>
        <w:t>69</w:t>
      </w:r>
      <w:r>
        <w:t>(11-12), 557–570.</w:t>
      </w:r>
    </w:p>
    <w:p w14:paraId="7EEC747B" w14:textId="77777777" w:rsidR="002E7960" w:rsidRDefault="00DE1AF7">
      <w:pPr>
        <w:pStyle w:val="BodyText"/>
      </w:pPr>
      <w:r>
        <w:t xml:space="preserve">Gervais, S. J., </w:t>
      </w:r>
      <w:proofErr w:type="spellStart"/>
      <w:r>
        <w:t>Sáez</w:t>
      </w:r>
      <w:proofErr w:type="spellEnd"/>
      <w:r>
        <w:t xml:space="preserve">, G., Riemer, A. R., &amp; Klein, O. (2020). The social interaction model of objectification: A process model of goal-based objectifying exchanges between men and women. </w:t>
      </w:r>
      <w:r>
        <w:rPr>
          <w:i/>
        </w:rPr>
        <w:t>British Journal of Social Psychology</w:t>
      </w:r>
      <w:r>
        <w:t xml:space="preserve">, </w:t>
      </w:r>
      <w:r>
        <w:rPr>
          <w:i/>
        </w:rPr>
        <w:t>59</w:t>
      </w:r>
      <w:r>
        <w:t>(1), 248–283.</w:t>
      </w:r>
    </w:p>
    <w:p w14:paraId="503D8ED7" w14:textId="77777777" w:rsidR="002E7960" w:rsidRDefault="00DE1AF7">
      <w:pPr>
        <w:pStyle w:val="BodyText"/>
      </w:pPr>
      <w:r>
        <w:t xml:space="preserve">Gervais, S. J., </w:t>
      </w:r>
      <w:proofErr w:type="spellStart"/>
      <w:r>
        <w:t>Vescio</w:t>
      </w:r>
      <w:proofErr w:type="spellEnd"/>
      <w:r>
        <w:t xml:space="preserve">, T. K., &amp; Allen, J. (2011). When what you see is what you get: The consequences of the objectifying gaze for women and men. </w:t>
      </w:r>
      <w:r>
        <w:rPr>
          <w:i/>
        </w:rPr>
        <w:t>Psychology of Women Quarterly</w:t>
      </w:r>
      <w:r>
        <w:t xml:space="preserve">, </w:t>
      </w:r>
      <w:r>
        <w:rPr>
          <w:i/>
        </w:rPr>
        <w:t>35</w:t>
      </w:r>
      <w:r>
        <w:t>(1), 5–17.</w:t>
      </w:r>
    </w:p>
    <w:p w14:paraId="649DA731" w14:textId="77777777" w:rsidR="002E7960" w:rsidRDefault="00DE1AF7">
      <w:pPr>
        <w:pStyle w:val="BodyText"/>
      </w:pPr>
      <w:proofErr w:type="spellStart"/>
      <w:r>
        <w:t>Harsey</w:t>
      </w:r>
      <w:proofErr w:type="spellEnd"/>
      <w:r>
        <w:t xml:space="preserve">, S. J., &amp; Zurbriggen, E. L. (2020). Men and women’s self-objectification, objectification of women, and sexist beliefs. </w:t>
      </w:r>
      <w:r>
        <w:rPr>
          <w:i/>
        </w:rPr>
        <w:t>Self and Identity</w:t>
      </w:r>
      <w:r>
        <w:t>, 1–8.</w:t>
      </w:r>
    </w:p>
    <w:p w14:paraId="0F2401E2" w14:textId="77777777" w:rsidR="002E7960" w:rsidRDefault="00DE1AF7">
      <w:pPr>
        <w:pStyle w:val="BodyText"/>
      </w:pPr>
      <w:proofErr w:type="spellStart"/>
      <w:r>
        <w:t>Hebl</w:t>
      </w:r>
      <w:proofErr w:type="spellEnd"/>
      <w:r>
        <w:t xml:space="preserve">, M. R., &amp; Dovidio, J. F. (2005). Promoting the “social” in the examination of social stigmas. </w:t>
      </w:r>
      <w:r>
        <w:rPr>
          <w:i/>
        </w:rPr>
        <w:t>Personality and Social Psychology Review</w:t>
      </w:r>
      <w:r>
        <w:t xml:space="preserve">, </w:t>
      </w:r>
      <w:r>
        <w:rPr>
          <w:i/>
        </w:rPr>
        <w:t>9</w:t>
      </w:r>
      <w:r>
        <w:t>(2), 156–182.</w:t>
      </w:r>
    </w:p>
    <w:p w14:paraId="7368F0F9" w14:textId="77777777" w:rsidR="002E7960" w:rsidRDefault="00DE1AF7">
      <w:pPr>
        <w:pStyle w:val="BodyText"/>
      </w:pPr>
      <w:r>
        <w:t xml:space="preserve">Henry, L., &amp; Wickham, H. (2019). </w:t>
      </w:r>
      <w:proofErr w:type="spellStart"/>
      <w:r>
        <w:rPr>
          <w:i/>
        </w:rPr>
        <w:t>Purrr</w:t>
      </w:r>
      <w:proofErr w:type="spellEnd"/>
      <w:r>
        <w:rPr>
          <w:i/>
        </w:rPr>
        <w:t>: Functional programming tools</w:t>
      </w:r>
      <w:r>
        <w:t xml:space="preserve">. Retrieved from </w:t>
      </w:r>
      <w:hyperlink r:id="rId23">
        <w:r>
          <w:rPr>
            <w:rStyle w:val="Hyperlink"/>
          </w:rPr>
          <w:t>https://CRAN.R-project.org/package=purrr</w:t>
        </w:r>
      </w:hyperlink>
    </w:p>
    <w:p w14:paraId="1BF1714D" w14:textId="77777777" w:rsidR="002E7960" w:rsidRDefault="00DE1AF7">
      <w:pPr>
        <w:pStyle w:val="BodyText"/>
      </w:pPr>
      <w:r>
        <w:t xml:space="preserve">Henry, L., Wickham, H., &amp; Chang, W. (2019). </w:t>
      </w:r>
      <w:proofErr w:type="spellStart"/>
      <w:r>
        <w:rPr>
          <w:i/>
        </w:rPr>
        <w:t>Ggstance</w:t>
      </w:r>
      <w:proofErr w:type="spellEnd"/>
      <w:r>
        <w:rPr>
          <w:i/>
        </w:rPr>
        <w:t>: Horizontal ’ggplot2’ components</w:t>
      </w:r>
      <w:r>
        <w:t xml:space="preserve">. Retrieved from </w:t>
      </w:r>
      <w:hyperlink r:id="rId24">
        <w:r>
          <w:rPr>
            <w:rStyle w:val="Hyperlink"/>
          </w:rPr>
          <w:t>https://CRAN.R-project.org/package=ggstance</w:t>
        </w:r>
      </w:hyperlink>
    </w:p>
    <w:p w14:paraId="18945FBB" w14:textId="77777777" w:rsidR="002E7960" w:rsidRDefault="00DE1AF7">
      <w:pPr>
        <w:pStyle w:val="BodyText"/>
      </w:pPr>
      <w:r>
        <w:lastRenderedPageBreak/>
        <w:t xml:space="preserve">Hill, M. S., &amp; Fischer, A. R. (2008). Examining objectification theory: Lesbian and heterosexual women’s experiences with sexual-and self-objectification. </w:t>
      </w:r>
      <w:r>
        <w:rPr>
          <w:i/>
        </w:rPr>
        <w:t>The Counseling Psychologist</w:t>
      </w:r>
      <w:r>
        <w:t xml:space="preserve">, </w:t>
      </w:r>
      <w:r>
        <w:rPr>
          <w:i/>
        </w:rPr>
        <w:t>36</w:t>
      </w:r>
      <w:r>
        <w:t>(5), 745–776.</w:t>
      </w:r>
    </w:p>
    <w:p w14:paraId="0F294AB9" w14:textId="77777777" w:rsidR="002E7960" w:rsidRDefault="00DE1AF7">
      <w:pPr>
        <w:pStyle w:val="BodyText"/>
      </w:pPr>
      <w:r>
        <w:t xml:space="preserve">Holland, E., &amp; Haslam, N. (2016). Cute little things: The objectification of prepubescent girls. </w:t>
      </w:r>
      <w:r>
        <w:rPr>
          <w:i/>
        </w:rPr>
        <w:t>Psychology of Women Quarterly</w:t>
      </w:r>
      <w:r>
        <w:t xml:space="preserve">, </w:t>
      </w:r>
      <w:r>
        <w:rPr>
          <w:i/>
        </w:rPr>
        <w:t>40</w:t>
      </w:r>
      <w:r>
        <w:t>(1), 108–119.</w:t>
      </w:r>
    </w:p>
    <w:p w14:paraId="3E24611E" w14:textId="77777777" w:rsidR="002E7960" w:rsidRDefault="00DE1AF7">
      <w:pPr>
        <w:pStyle w:val="BodyText"/>
      </w:pPr>
      <w:r>
        <w:t xml:space="preserve">Johnson, P., Kite, B., &amp; Redmon, C. (2019). </w:t>
      </w:r>
      <w:proofErr w:type="spellStart"/>
      <w:r>
        <w:rPr>
          <w:i/>
        </w:rPr>
        <w:t>Kutils</w:t>
      </w:r>
      <w:proofErr w:type="spellEnd"/>
      <w:r>
        <w:rPr>
          <w:i/>
        </w:rPr>
        <w:t>: Project management tools</w:t>
      </w:r>
      <w:r>
        <w:t xml:space="preserve">. Retrieved from </w:t>
      </w:r>
      <w:hyperlink r:id="rId25">
        <w:r>
          <w:rPr>
            <w:rStyle w:val="Hyperlink"/>
          </w:rPr>
          <w:t>https://CRAN.R-project.org/package=kutils</w:t>
        </w:r>
      </w:hyperlink>
    </w:p>
    <w:p w14:paraId="14AE816F" w14:textId="77777777" w:rsidR="002E7960" w:rsidRDefault="00DE1AF7">
      <w:pPr>
        <w:pStyle w:val="BodyText"/>
      </w:pPr>
      <w:proofErr w:type="spellStart"/>
      <w:r>
        <w:t>Jongenelis</w:t>
      </w:r>
      <w:proofErr w:type="spellEnd"/>
      <w:r>
        <w:t xml:space="preserve">, M. I., Byrne, S. M., &amp; Pettigrew, S. (2014). Self-objectification, body image disturbance, and eating disorder symptoms in young </w:t>
      </w:r>
      <w:proofErr w:type="spellStart"/>
      <w:r>
        <w:t>australian</w:t>
      </w:r>
      <w:proofErr w:type="spellEnd"/>
      <w:r>
        <w:t xml:space="preserve"> children. </w:t>
      </w:r>
      <w:r>
        <w:rPr>
          <w:i/>
        </w:rPr>
        <w:t>Body Image</w:t>
      </w:r>
      <w:r>
        <w:t xml:space="preserve">, </w:t>
      </w:r>
      <w:r>
        <w:rPr>
          <w:i/>
        </w:rPr>
        <w:t>11</w:t>
      </w:r>
      <w:r>
        <w:t>(3), 290–302.</w:t>
      </w:r>
    </w:p>
    <w:p w14:paraId="05A84862" w14:textId="77777777" w:rsidR="002E7960" w:rsidRDefault="00DE1AF7">
      <w:pPr>
        <w:pStyle w:val="BodyText"/>
      </w:pPr>
      <w:proofErr w:type="spellStart"/>
      <w:r>
        <w:t>Kahalon</w:t>
      </w:r>
      <w:proofErr w:type="spellEnd"/>
      <w:r>
        <w:t xml:space="preserve">, R., </w:t>
      </w:r>
      <w:proofErr w:type="spellStart"/>
      <w:r>
        <w:t>Shnabel</w:t>
      </w:r>
      <w:proofErr w:type="spellEnd"/>
      <w:r>
        <w:t xml:space="preserve">, N., &amp; Becker, J. C. (2018). “Don’t bother your pretty little head” appearance compliments lead to improved mood but impaired cognitive performance. </w:t>
      </w:r>
      <w:r>
        <w:rPr>
          <w:i/>
        </w:rPr>
        <w:t>Psychology of Women Quarterly</w:t>
      </w:r>
      <w:r>
        <w:t xml:space="preserve">, </w:t>
      </w:r>
      <w:r>
        <w:rPr>
          <w:i/>
        </w:rPr>
        <w:t>42</w:t>
      </w:r>
      <w:r>
        <w:t>(2), 136–150.</w:t>
      </w:r>
    </w:p>
    <w:p w14:paraId="23ED8EE7" w14:textId="77777777" w:rsidR="002E7960" w:rsidRDefault="00DE1AF7">
      <w:pPr>
        <w:pStyle w:val="BodyText"/>
      </w:pPr>
      <w:r>
        <w:t xml:space="preserve">Kaplan, D., &amp; </w:t>
      </w:r>
      <w:proofErr w:type="spellStart"/>
      <w:r>
        <w:t>Pruim</w:t>
      </w:r>
      <w:proofErr w:type="spellEnd"/>
      <w:r>
        <w:t xml:space="preserve">, R. (2017). </w:t>
      </w:r>
      <w:proofErr w:type="spellStart"/>
      <w:r>
        <w:rPr>
          <w:i/>
        </w:rPr>
        <w:t>Ggformula</w:t>
      </w:r>
      <w:proofErr w:type="spellEnd"/>
      <w:r>
        <w:rPr>
          <w:i/>
        </w:rPr>
        <w:t>: Formula interface to the grammar of graphics</w:t>
      </w:r>
      <w:r>
        <w:t xml:space="preserve">. Retrieved from </w:t>
      </w:r>
      <w:hyperlink r:id="rId26">
        <w:r>
          <w:rPr>
            <w:rStyle w:val="Hyperlink"/>
          </w:rPr>
          <w:t>https://CRAN.R-project.org/package=ggformula</w:t>
        </w:r>
      </w:hyperlink>
    </w:p>
    <w:p w14:paraId="6B8FE957" w14:textId="77777777" w:rsidR="002E7960" w:rsidRDefault="00DE1AF7">
      <w:pPr>
        <w:pStyle w:val="BodyText"/>
      </w:pPr>
      <w:r>
        <w:t xml:space="preserve">Ledermann, T., &amp; Kenny, D. A. (2017). Analyzing dyadic data with multilevel modeling versus structural equation modeling: A tale of two methods. </w:t>
      </w:r>
      <w:r>
        <w:rPr>
          <w:i/>
        </w:rPr>
        <w:t>Journal of Family Psychology</w:t>
      </w:r>
      <w:r>
        <w:t xml:space="preserve">, </w:t>
      </w:r>
      <w:r>
        <w:rPr>
          <w:i/>
        </w:rPr>
        <w:t>31</w:t>
      </w:r>
      <w:r>
        <w:t>(4), 442.</w:t>
      </w:r>
    </w:p>
    <w:p w14:paraId="0AF79C01" w14:textId="77777777" w:rsidR="002E7960" w:rsidRDefault="00DE1AF7">
      <w:pPr>
        <w:pStyle w:val="BodyText"/>
      </w:pPr>
      <w:r>
        <w:t xml:space="preserve">Logel, C., Walton, G. M., Spencer, S. J., </w:t>
      </w:r>
      <w:proofErr w:type="spellStart"/>
      <w:r>
        <w:t>Iserman</w:t>
      </w:r>
      <w:proofErr w:type="spellEnd"/>
      <w:r>
        <w:t xml:space="preserve">, E. C., Hippel, W. von, &amp; Bell, A. E. (2009). Interacting with sexist men triggers social identity threat among female engineers. </w:t>
      </w:r>
      <w:r>
        <w:rPr>
          <w:i/>
        </w:rPr>
        <w:t>Journal of Personality and Social Psychology</w:t>
      </w:r>
      <w:r>
        <w:t xml:space="preserve">, </w:t>
      </w:r>
      <w:r>
        <w:rPr>
          <w:i/>
        </w:rPr>
        <w:t>96</w:t>
      </w:r>
      <w:r>
        <w:t>(6), 1089.</w:t>
      </w:r>
    </w:p>
    <w:p w14:paraId="58288D55" w14:textId="77777777" w:rsidR="002E7960" w:rsidRDefault="00DE1AF7">
      <w:pPr>
        <w:pStyle w:val="BodyText"/>
      </w:pPr>
      <w:r>
        <w:lastRenderedPageBreak/>
        <w:t xml:space="preserve">Loughnan, S., Fernandez-Campos, S., Vaes, J., Anjum, G., Aziz, M., Harada, C., … Tsuchiya, K. (2015a). Exploring the role of culture in sexual objectification: A seven nations study. </w:t>
      </w:r>
      <w:r>
        <w:rPr>
          <w:i/>
        </w:rPr>
        <w:t xml:space="preserve">Revue </w:t>
      </w:r>
      <w:proofErr w:type="spellStart"/>
      <w:r>
        <w:rPr>
          <w:i/>
        </w:rPr>
        <w:t>Internationale</w:t>
      </w:r>
      <w:proofErr w:type="spellEnd"/>
      <w:r>
        <w:rPr>
          <w:i/>
        </w:rPr>
        <w:t xml:space="preserve"> de </w:t>
      </w:r>
      <w:proofErr w:type="spellStart"/>
      <w:r>
        <w:rPr>
          <w:i/>
        </w:rPr>
        <w:t>Psychologie</w:t>
      </w:r>
      <w:proofErr w:type="spellEnd"/>
      <w:r>
        <w:rPr>
          <w:i/>
        </w:rPr>
        <w:t xml:space="preserve"> </w:t>
      </w:r>
      <w:proofErr w:type="spellStart"/>
      <w:r>
        <w:rPr>
          <w:i/>
        </w:rPr>
        <w:t>Sociale</w:t>
      </w:r>
      <w:proofErr w:type="spellEnd"/>
      <w:r>
        <w:t xml:space="preserve">, </w:t>
      </w:r>
      <w:r>
        <w:rPr>
          <w:i/>
        </w:rPr>
        <w:t>28</w:t>
      </w:r>
      <w:r>
        <w:t>(1), 125–152.</w:t>
      </w:r>
    </w:p>
    <w:p w14:paraId="26C2CDD9" w14:textId="77777777" w:rsidR="002E7960" w:rsidRDefault="00DE1AF7">
      <w:pPr>
        <w:pStyle w:val="BodyText"/>
      </w:pPr>
      <w:r>
        <w:t xml:space="preserve">Loughnan, S., Fernandez-Campos, S., Vaes, J., Anjum, G., Aziz, M., Harada, C., … Tsuchiya, K. (2015b). Exploring the role of culture in sexual objectification: A seven nations study. </w:t>
      </w:r>
      <w:r>
        <w:rPr>
          <w:i/>
        </w:rPr>
        <w:t xml:space="preserve">Revue </w:t>
      </w:r>
      <w:proofErr w:type="spellStart"/>
      <w:r>
        <w:rPr>
          <w:i/>
        </w:rPr>
        <w:t>Internationale</w:t>
      </w:r>
      <w:proofErr w:type="spellEnd"/>
      <w:r>
        <w:rPr>
          <w:i/>
        </w:rPr>
        <w:t xml:space="preserve"> de </w:t>
      </w:r>
      <w:proofErr w:type="spellStart"/>
      <w:r>
        <w:rPr>
          <w:i/>
        </w:rPr>
        <w:t>Psychologie</w:t>
      </w:r>
      <w:proofErr w:type="spellEnd"/>
      <w:r>
        <w:rPr>
          <w:i/>
        </w:rPr>
        <w:t xml:space="preserve"> </w:t>
      </w:r>
      <w:proofErr w:type="spellStart"/>
      <w:r>
        <w:rPr>
          <w:i/>
        </w:rPr>
        <w:t>Sociale</w:t>
      </w:r>
      <w:proofErr w:type="spellEnd"/>
      <w:r>
        <w:t xml:space="preserve">, </w:t>
      </w:r>
      <w:r>
        <w:rPr>
          <w:i/>
        </w:rPr>
        <w:t>28</w:t>
      </w:r>
      <w:r>
        <w:t>(1), 125–152.</w:t>
      </w:r>
    </w:p>
    <w:p w14:paraId="1A5FBAC0" w14:textId="77777777" w:rsidR="002E7960" w:rsidRDefault="00DE1AF7">
      <w:pPr>
        <w:pStyle w:val="BodyText"/>
      </w:pPr>
      <w:r>
        <w:t xml:space="preserve">LUM, E. (1994). Lesbians and physical appearance which model applies? </w:t>
      </w:r>
      <w:r>
        <w:rPr>
          <w:i/>
        </w:rPr>
        <w:t>Lesbian and Gay Psychology: Theory, Research, and Clinical Applications</w:t>
      </w:r>
      <w:r>
        <w:t xml:space="preserve">, </w:t>
      </w:r>
      <w:r>
        <w:rPr>
          <w:i/>
        </w:rPr>
        <w:t>1</w:t>
      </w:r>
      <w:r>
        <w:t>, 84.</w:t>
      </w:r>
    </w:p>
    <w:p w14:paraId="658C2513" w14:textId="77777777" w:rsidR="002E7960" w:rsidRDefault="00DE1AF7">
      <w:pPr>
        <w:pStyle w:val="BodyText"/>
      </w:pPr>
      <w:r>
        <w:t xml:space="preserve">M. Noll, S., &amp; L. Fredrickson, B. (1998). A mediational model linking self-objectification, body shame, and disordered eating. </w:t>
      </w:r>
      <w:r>
        <w:rPr>
          <w:i/>
        </w:rPr>
        <w:t>Psychology of Women Quarterly</w:t>
      </w:r>
      <w:r>
        <w:t xml:space="preserve">, </w:t>
      </w:r>
      <w:r>
        <w:rPr>
          <w:i/>
        </w:rPr>
        <w:t>22</w:t>
      </w:r>
      <w:r>
        <w:t>, 623–636. doi:</w:t>
      </w:r>
      <w:hyperlink r:id="rId27">
        <w:r>
          <w:rPr>
            <w:rStyle w:val="Hyperlink"/>
          </w:rPr>
          <w:t>10.1111/j.1471-6402.1998.tb00181.x</w:t>
        </w:r>
      </w:hyperlink>
    </w:p>
    <w:p w14:paraId="4C773520" w14:textId="77777777" w:rsidR="002E7960" w:rsidRDefault="00DE1AF7">
      <w:pPr>
        <w:pStyle w:val="BodyText"/>
      </w:pPr>
      <w:r>
        <w:t xml:space="preserve">McFarlin, D. B., &amp; </w:t>
      </w:r>
      <w:proofErr w:type="spellStart"/>
      <w:r>
        <w:t>Blascovich</w:t>
      </w:r>
      <w:proofErr w:type="spellEnd"/>
      <w:r>
        <w:t xml:space="preserve">, J. (1984). On the remote associates test (rat) as an alternative to illusory performance feedback: A methodological note. </w:t>
      </w:r>
      <w:r>
        <w:rPr>
          <w:i/>
        </w:rPr>
        <w:t>Basic and Applied Social Psychology</w:t>
      </w:r>
      <w:r>
        <w:t xml:space="preserve">, </w:t>
      </w:r>
      <w:r>
        <w:rPr>
          <w:i/>
        </w:rPr>
        <w:t>5</w:t>
      </w:r>
      <w:r>
        <w:t>(3), 223–229.</w:t>
      </w:r>
    </w:p>
    <w:p w14:paraId="143DE3B2" w14:textId="77777777" w:rsidR="002E7960" w:rsidRDefault="00DE1AF7">
      <w:pPr>
        <w:pStyle w:val="BodyText"/>
      </w:pPr>
      <w:r>
        <w:t xml:space="preserve">Meltzer, A. L. (2020). Women can benefit from sexual and physical valuation in the context of a romantic relationship. </w:t>
      </w:r>
      <w:r>
        <w:rPr>
          <w:i/>
        </w:rPr>
        <w:t>Personality and Social Psychology Bulletin</w:t>
      </w:r>
      <w:r>
        <w:t xml:space="preserve">, </w:t>
      </w:r>
      <w:r>
        <w:rPr>
          <w:i/>
        </w:rPr>
        <w:t>46</w:t>
      </w:r>
      <w:r>
        <w:t>(2), 243–257.</w:t>
      </w:r>
    </w:p>
    <w:p w14:paraId="2554D9B0" w14:textId="77777777" w:rsidR="002E7960" w:rsidRDefault="00DE1AF7">
      <w:pPr>
        <w:pStyle w:val="BodyText"/>
      </w:pPr>
      <w:r>
        <w:t xml:space="preserve">Miles-McLean, H., </w:t>
      </w:r>
      <w:proofErr w:type="spellStart"/>
      <w:r>
        <w:t>Liss</w:t>
      </w:r>
      <w:proofErr w:type="spellEnd"/>
      <w:r>
        <w:t xml:space="preserve">, M., </w:t>
      </w:r>
      <w:proofErr w:type="spellStart"/>
      <w:r>
        <w:t>Erchull</w:t>
      </w:r>
      <w:proofErr w:type="spellEnd"/>
      <w:r>
        <w:t xml:space="preserve">, M. J., Robertson, C. M., Hagerman, C., </w:t>
      </w:r>
      <w:proofErr w:type="spellStart"/>
      <w:r>
        <w:t>Gnoleba</w:t>
      </w:r>
      <w:proofErr w:type="spellEnd"/>
      <w:r>
        <w:t xml:space="preserve">, M. A., &amp; Papp, L. J. (2015). “Stop looking at me!” interpersonal sexual objectification as a source of insidious trauma. </w:t>
      </w:r>
      <w:r>
        <w:rPr>
          <w:i/>
        </w:rPr>
        <w:t>Psychology of Women Quarterly</w:t>
      </w:r>
      <w:r>
        <w:t xml:space="preserve">, </w:t>
      </w:r>
      <w:r>
        <w:rPr>
          <w:i/>
        </w:rPr>
        <w:t>39</w:t>
      </w:r>
      <w:r>
        <w:t>(3), 363–374.</w:t>
      </w:r>
    </w:p>
    <w:p w14:paraId="43300D5A" w14:textId="77777777" w:rsidR="002E7960" w:rsidRDefault="00DE1AF7">
      <w:pPr>
        <w:pStyle w:val="BodyText"/>
      </w:pPr>
      <w:r>
        <w:t xml:space="preserve">Moradi, B., &amp; Huang, Y.-P. (2008). Objectification theory and psychology of women: A decade of advances and future directions. </w:t>
      </w:r>
      <w:r>
        <w:rPr>
          <w:i/>
        </w:rPr>
        <w:t>Psychology of Women Quarterly</w:t>
      </w:r>
      <w:r>
        <w:t xml:space="preserve">, </w:t>
      </w:r>
      <w:r>
        <w:rPr>
          <w:i/>
        </w:rPr>
        <w:t>32</w:t>
      </w:r>
      <w:r>
        <w:t>(4), 377–398.</w:t>
      </w:r>
    </w:p>
    <w:p w14:paraId="257D1C6D" w14:textId="77777777" w:rsidR="002E7960" w:rsidRDefault="00DE1AF7">
      <w:pPr>
        <w:pStyle w:val="BodyText"/>
      </w:pPr>
      <w:proofErr w:type="spellStart"/>
      <w:r>
        <w:lastRenderedPageBreak/>
        <w:t>Morry</w:t>
      </w:r>
      <w:proofErr w:type="spellEnd"/>
      <w:r>
        <w:t xml:space="preserve">, M. M., &amp; </w:t>
      </w:r>
      <w:proofErr w:type="spellStart"/>
      <w:r>
        <w:t>Staska</w:t>
      </w:r>
      <w:proofErr w:type="spellEnd"/>
      <w:r>
        <w:t xml:space="preserve">, S. L. (2001). Magazine exposure: Internalization, self-objectification, eating attitudes, and body satisfaction in male and female university students. </w:t>
      </w:r>
      <w:r>
        <w:rPr>
          <w:i/>
        </w:rPr>
        <w:t xml:space="preserve">Canadian Journal of </w:t>
      </w:r>
      <w:proofErr w:type="spellStart"/>
      <w:r>
        <w:rPr>
          <w:i/>
        </w:rPr>
        <w:t>Behavioural</w:t>
      </w:r>
      <w:proofErr w:type="spellEnd"/>
      <w:r>
        <w:rPr>
          <w:i/>
        </w:rPr>
        <w:t xml:space="preserve"> Science/Revue Canadienne </w:t>
      </w:r>
      <w:proofErr w:type="gramStart"/>
      <w:r>
        <w:rPr>
          <w:i/>
        </w:rPr>
        <w:t>Des</w:t>
      </w:r>
      <w:proofErr w:type="gramEnd"/>
      <w:r>
        <w:rPr>
          <w:i/>
        </w:rPr>
        <w:t xml:space="preserve"> Sciences Du </w:t>
      </w:r>
      <w:proofErr w:type="spellStart"/>
      <w:r>
        <w:rPr>
          <w:i/>
        </w:rPr>
        <w:t>Comportement</w:t>
      </w:r>
      <w:proofErr w:type="spellEnd"/>
      <w:r>
        <w:t xml:space="preserve">, </w:t>
      </w:r>
      <w:r>
        <w:rPr>
          <w:i/>
        </w:rPr>
        <w:t>33</w:t>
      </w:r>
      <w:r>
        <w:t>(4), 269.</w:t>
      </w:r>
    </w:p>
    <w:p w14:paraId="4BB83632" w14:textId="77777777" w:rsidR="002E7960" w:rsidRDefault="00DE1AF7">
      <w:pPr>
        <w:pStyle w:val="BodyText"/>
      </w:pPr>
      <w:r>
        <w:t xml:space="preserve">Müller, K., &amp; Wickham, H. (2019). </w:t>
      </w:r>
      <w:r>
        <w:rPr>
          <w:i/>
        </w:rPr>
        <w:t>Tibble: Simple data frames</w:t>
      </w:r>
      <w:r>
        <w:t xml:space="preserve">. Retrieved from </w:t>
      </w:r>
      <w:hyperlink r:id="rId28">
        <w:r>
          <w:rPr>
            <w:rStyle w:val="Hyperlink"/>
          </w:rPr>
          <w:t>https://CRAN.R-project.org/package=tibble</w:t>
        </w:r>
      </w:hyperlink>
    </w:p>
    <w:p w14:paraId="750409A2" w14:textId="77777777" w:rsidR="002E7960" w:rsidRDefault="00DE1AF7">
      <w:pPr>
        <w:pStyle w:val="BodyText"/>
      </w:pPr>
      <w:proofErr w:type="spellStart"/>
      <w:r>
        <w:t>Noffsinger</w:t>
      </w:r>
      <w:proofErr w:type="spellEnd"/>
      <w:r>
        <w:t xml:space="preserve">-Frazier, N. A. (2004). </w:t>
      </w:r>
      <w:r>
        <w:rPr>
          <w:i/>
        </w:rPr>
        <w:t>Objectification theory and disordered eating: The impact of feminist identification, internalization of sociocultural standards of appearance, and sexual orientation</w:t>
      </w:r>
      <w:r>
        <w:t>. The University of Memphis.</w:t>
      </w:r>
    </w:p>
    <w:p w14:paraId="36F27427" w14:textId="77777777" w:rsidR="002E7960" w:rsidRDefault="00DE1AF7">
      <w:pPr>
        <w:pStyle w:val="BodyText"/>
      </w:pPr>
      <w:r>
        <w:t xml:space="preserve">Olsen, J. A., &amp; Kenny, D. A. (2006). Structural equation modeling with interchangeable dyads. </w:t>
      </w:r>
      <w:r>
        <w:rPr>
          <w:i/>
        </w:rPr>
        <w:t>Psychological Methods</w:t>
      </w:r>
      <w:r>
        <w:t xml:space="preserve">, </w:t>
      </w:r>
      <w:r>
        <w:rPr>
          <w:i/>
        </w:rPr>
        <w:t>11</w:t>
      </w:r>
      <w:r>
        <w:t>(2), 127.</w:t>
      </w:r>
    </w:p>
    <w:p w14:paraId="0E5ED004" w14:textId="77777777" w:rsidR="002E7960" w:rsidRDefault="00DE1AF7">
      <w:pPr>
        <w:pStyle w:val="BodyText"/>
      </w:pPr>
      <w:r>
        <w:t xml:space="preserve">P. Gray, M., &amp; M. </w:t>
      </w:r>
      <w:proofErr w:type="spellStart"/>
      <w:r>
        <w:t>OBrien</w:t>
      </w:r>
      <w:proofErr w:type="spellEnd"/>
      <w:r>
        <w:t xml:space="preserve">, K. (2007). Advancing the assessment of women’s career choices: The career aspiration scale. </w:t>
      </w:r>
      <w:r>
        <w:rPr>
          <w:i/>
        </w:rPr>
        <w:t>Journal of Career Assessment - J CAREER ASSESSMENT</w:t>
      </w:r>
      <w:r>
        <w:t xml:space="preserve">, </w:t>
      </w:r>
      <w:r>
        <w:rPr>
          <w:i/>
        </w:rPr>
        <w:t>15</w:t>
      </w:r>
      <w:r>
        <w:t>, 317–337. doi:</w:t>
      </w:r>
      <w:hyperlink r:id="rId29">
        <w:r>
          <w:rPr>
            <w:rStyle w:val="Hyperlink"/>
          </w:rPr>
          <w:t>10.1177/1069072707301211</w:t>
        </w:r>
      </w:hyperlink>
    </w:p>
    <w:p w14:paraId="665EE6BE" w14:textId="77777777" w:rsidR="002E7960" w:rsidRDefault="00DE1AF7">
      <w:pPr>
        <w:pStyle w:val="BodyText"/>
      </w:pPr>
      <w:r>
        <w:t xml:space="preserve">Pinheiro, J., Bates, D., </w:t>
      </w:r>
      <w:proofErr w:type="spellStart"/>
      <w:r>
        <w:t>DebRoy</w:t>
      </w:r>
      <w:proofErr w:type="spellEnd"/>
      <w:r>
        <w:t xml:space="preserve">, S., Sarkar, D., &amp; R Core Team. (2017). </w:t>
      </w:r>
      <w:proofErr w:type="spellStart"/>
      <w:r>
        <w:rPr>
          <w:i/>
        </w:rPr>
        <w:t>nlme</w:t>
      </w:r>
      <w:proofErr w:type="spellEnd"/>
      <w:r>
        <w:rPr>
          <w:i/>
        </w:rPr>
        <w:t>: Linear and nonlinear mixed effects models</w:t>
      </w:r>
      <w:r>
        <w:t xml:space="preserve">. Retrieved from </w:t>
      </w:r>
      <w:hyperlink r:id="rId30">
        <w:r>
          <w:rPr>
            <w:rStyle w:val="Hyperlink"/>
          </w:rPr>
          <w:t>https://CRAN.R-project.org/package=nlme</w:t>
        </w:r>
      </w:hyperlink>
    </w:p>
    <w:p w14:paraId="61C6F730" w14:textId="77777777" w:rsidR="002E7960" w:rsidRDefault="00DE1AF7">
      <w:pPr>
        <w:pStyle w:val="BodyText"/>
      </w:pPr>
      <w:r>
        <w:t xml:space="preserve">Pitman, G. E. (1999). Body image, compulsory heterosexuality, and internalized homophobia. </w:t>
      </w:r>
      <w:r>
        <w:rPr>
          <w:i/>
        </w:rPr>
        <w:t>Journal of Lesbian Studies</w:t>
      </w:r>
      <w:r>
        <w:t xml:space="preserve">, </w:t>
      </w:r>
      <w:r>
        <w:rPr>
          <w:i/>
        </w:rPr>
        <w:t>3</w:t>
      </w:r>
      <w:r>
        <w:t>(4), 129–139.</w:t>
      </w:r>
    </w:p>
    <w:p w14:paraId="2905E96B" w14:textId="77777777" w:rsidR="002E7960" w:rsidRDefault="00DE1AF7">
      <w:pPr>
        <w:pStyle w:val="BodyText"/>
      </w:pPr>
      <w:proofErr w:type="spellStart"/>
      <w:r>
        <w:t>Pruim</w:t>
      </w:r>
      <w:proofErr w:type="spellEnd"/>
      <w:r>
        <w:t xml:space="preserve">, R., Kaplan, D. T., &amp; Horton, N. J. (2017). The mosaic package: Helping students to ’think with data’ using r. </w:t>
      </w:r>
      <w:r>
        <w:rPr>
          <w:i/>
        </w:rPr>
        <w:t>The R Journal</w:t>
      </w:r>
      <w:r>
        <w:t xml:space="preserve">, </w:t>
      </w:r>
      <w:r>
        <w:rPr>
          <w:i/>
        </w:rPr>
        <w:t>9</w:t>
      </w:r>
      <w:r>
        <w:t xml:space="preserve">(1), 77–102. Retrieved from </w:t>
      </w:r>
      <w:hyperlink r:id="rId31">
        <w:r>
          <w:rPr>
            <w:rStyle w:val="Hyperlink"/>
          </w:rPr>
          <w:t>https://journal.r-project.org/archive/2017/RJ-2017-024/index.html</w:t>
        </w:r>
      </w:hyperlink>
    </w:p>
    <w:p w14:paraId="62D886CF" w14:textId="77777777" w:rsidR="002E7960" w:rsidRDefault="00DE1AF7">
      <w:pPr>
        <w:pStyle w:val="BodyText"/>
      </w:pPr>
      <w:proofErr w:type="spellStart"/>
      <w:r>
        <w:lastRenderedPageBreak/>
        <w:t>Pruim</w:t>
      </w:r>
      <w:proofErr w:type="spellEnd"/>
      <w:r>
        <w:t xml:space="preserve">, R., Kaplan, D., &amp; Horton, N. (2016). </w:t>
      </w:r>
      <w:proofErr w:type="spellStart"/>
      <w:r>
        <w:rPr>
          <w:i/>
        </w:rPr>
        <w:t>MosaicData</w:t>
      </w:r>
      <w:proofErr w:type="spellEnd"/>
      <w:r>
        <w:rPr>
          <w:i/>
        </w:rPr>
        <w:t>: Project mosaic data sets</w:t>
      </w:r>
      <w:r>
        <w:t xml:space="preserve">. Retrieved from </w:t>
      </w:r>
      <w:hyperlink r:id="rId32">
        <w:r>
          <w:rPr>
            <w:rStyle w:val="Hyperlink"/>
          </w:rPr>
          <w:t>https://CRAN.R-project.org/package=mosaicData</w:t>
        </w:r>
      </w:hyperlink>
    </w:p>
    <w:p w14:paraId="27B8A458" w14:textId="77777777" w:rsidR="002E7960" w:rsidRDefault="00DE1AF7">
      <w:pPr>
        <w:pStyle w:val="BodyText"/>
      </w:pPr>
      <w:proofErr w:type="spellStart"/>
      <w:r>
        <w:t>Puvia</w:t>
      </w:r>
      <w:proofErr w:type="spellEnd"/>
      <w:r>
        <w:t xml:space="preserve">, E., &amp; Vaes, J. (2013). Being a body: Women’s appearance related self-views and their dehumanization of sexually objectified female targets. </w:t>
      </w:r>
      <w:r>
        <w:rPr>
          <w:i/>
        </w:rPr>
        <w:t>Sex Roles</w:t>
      </w:r>
      <w:r>
        <w:t xml:space="preserve">, </w:t>
      </w:r>
      <w:r>
        <w:rPr>
          <w:i/>
        </w:rPr>
        <w:t>68</w:t>
      </w:r>
      <w:r>
        <w:t>(7-8), 484–495.</w:t>
      </w:r>
    </w:p>
    <w:p w14:paraId="71858215" w14:textId="77777777" w:rsidR="002E7960" w:rsidRDefault="00DE1AF7">
      <w:pPr>
        <w:pStyle w:val="BodyText"/>
      </w:pPr>
      <w:r>
        <w:t xml:space="preserve">Quinn, D. M., </w:t>
      </w:r>
      <w:proofErr w:type="spellStart"/>
      <w:r>
        <w:t>Chaudoir</w:t>
      </w:r>
      <w:proofErr w:type="spellEnd"/>
      <w:r>
        <w:t xml:space="preserve">, S. R., &amp; </w:t>
      </w:r>
      <w:proofErr w:type="spellStart"/>
      <w:r>
        <w:t>Kallen</w:t>
      </w:r>
      <w:proofErr w:type="spellEnd"/>
      <w:r>
        <w:t xml:space="preserve">, R. W. (2011). Performance and flow: A review and integration of self-objectification research. </w:t>
      </w:r>
      <w:r>
        <w:rPr>
          <w:i/>
        </w:rPr>
        <w:t>Self-Objectification in Women: Causes, Consequences, and Counteractions.</w:t>
      </w:r>
      <w:r>
        <w:t>, 119–138. doi:</w:t>
      </w:r>
      <w:hyperlink r:id="rId33">
        <w:r>
          <w:rPr>
            <w:rStyle w:val="Hyperlink"/>
          </w:rPr>
          <w:t>10.1037/12304-006</w:t>
        </w:r>
      </w:hyperlink>
    </w:p>
    <w:p w14:paraId="29DC4FB9" w14:textId="77777777" w:rsidR="002E7960" w:rsidRDefault="00DE1AF7">
      <w:pPr>
        <w:pStyle w:val="BodyText"/>
      </w:pPr>
      <w:r>
        <w:t xml:space="preserve">Quinn, D. M., </w:t>
      </w:r>
      <w:proofErr w:type="spellStart"/>
      <w:r>
        <w:t>Chaudoir</w:t>
      </w:r>
      <w:proofErr w:type="spellEnd"/>
      <w:r>
        <w:t xml:space="preserve">, S. R., &amp; </w:t>
      </w:r>
      <w:proofErr w:type="spellStart"/>
      <w:r>
        <w:t>Kallen</w:t>
      </w:r>
      <w:proofErr w:type="spellEnd"/>
      <w:r>
        <w:t>, R. W. (2011). Performance and flow: A review and integration of self-objectification research.</w:t>
      </w:r>
    </w:p>
    <w:p w14:paraId="03EB3BDC" w14:textId="77777777" w:rsidR="002E7960" w:rsidRDefault="00DE1AF7">
      <w:pPr>
        <w:pStyle w:val="BodyText"/>
      </w:pPr>
      <w:r>
        <w:t xml:space="preserve">R Core Team. (2017). </w:t>
      </w:r>
      <w:r>
        <w:rPr>
          <w:i/>
        </w:rPr>
        <w:t>R: A language and environment for statistical computing</w:t>
      </w:r>
      <w:r>
        <w:t xml:space="preserve">. Vienna, Austria: R Foundation for Statistical Computing. Retrieved from </w:t>
      </w:r>
      <w:hyperlink r:id="rId34">
        <w:r>
          <w:rPr>
            <w:rStyle w:val="Hyperlink"/>
          </w:rPr>
          <w:t>https://www.R-project.org/</w:t>
        </w:r>
      </w:hyperlink>
    </w:p>
    <w:p w14:paraId="72641D9E" w14:textId="77777777" w:rsidR="002E7960" w:rsidRDefault="00DE1AF7">
      <w:pPr>
        <w:pStyle w:val="BodyText"/>
      </w:pPr>
      <w:proofErr w:type="spellStart"/>
      <w:r>
        <w:t>Revelle</w:t>
      </w:r>
      <w:proofErr w:type="spellEnd"/>
      <w:r>
        <w:t xml:space="preserve">, W. (2017). </w:t>
      </w:r>
      <w:r>
        <w:rPr>
          <w:i/>
        </w:rPr>
        <w:t>Psych: Procedures for psychological, psychometric, and personality research</w:t>
      </w:r>
      <w:r>
        <w:t xml:space="preserve">. Evanston, Illinois: Northwestern University. Retrieved from </w:t>
      </w:r>
      <w:hyperlink r:id="rId35">
        <w:r>
          <w:rPr>
            <w:rStyle w:val="Hyperlink"/>
          </w:rPr>
          <w:t>https://CRAN.R-project.org/package=psych</w:t>
        </w:r>
      </w:hyperlink>
    </w:p>
    <w:p w14:paraId="05D1272B" w14:textId="77777777" w:rsidR="002E7960" w:rsidRDefault="00DE1AF7">
      <w:pPr>
        <w:pStyle w:val="BodyText"/>
      </w:pPr>
      <w:r>
        <w:t xml:space="preserve">Riemer, A. R., </w:t>
      </w:r>
      <w:proofErr w:type="spellStart"/>
      <w:r>
        <w:t>Sáez</w:t>
      </w:r>
      <w:proofErr w:type="spellEnd"/>
      <w:r>
        <w:t xml:space="preserve">, G., Brock, R., &amp; Gervais, S. J. (2020). Self-fulfilling objectification in relationships: The effects of men’s objectifying expectations on women’s self-objectification during conflict in romantic relationships. </w:t>
      </w:r>
      <w:r>
        <w:rPr>
          <w:i/>
        </w:rPr>
        <w:t>Self and Identity</w:t>
      </w:r>
      <w:r>
        <w:t>, 1–7.</w:t>
      </w:r>
    </w:p>
    <w:p w14:paraId="43D85E55" w14:textId="77777777" w:rsidR="002E7960" w:rsidRDefault="00DE1AF7">
      <w:pPr>
        <w:pStyle w:val="BodyText"/>
      </w:pPr>
      <w:r>
        <w:t xml:space="preserve">Roberts, T.-A., &amp; Fredrickson, B. L. (1997). Objectification theory. </w:t>
      </w:r>
      <w:r>
        <w:rPr>
          <w:i/>
        </w:rPr>
        <w:t>Encyclopedia of Social Psychology</w:t>
      </w:r>
      <w:r>
        <w:t>. doi:</w:t>
      </w:r>
      <w:hyperlink r:id="rId36">
        <w:r>
          <w:rPr>
            <w:rStyle w:val="Hyperlink"/>
          </w:rPr>
          <w:t>10.4135/9781412956253.n377</w:t>
        </w:r>
      </w:hyperlink>
    </w:p>
    <w:p w14:paraId="5EA7C82E" w14:textId="77777777" w:rsidR="002E7960" w:rsidRDefault="00DE1AF7">
      <w:pPr>
        <w:pStyle w:val="BodyText"/>
      </w:pPr>
      <w:proofErr w:type="spellStart"/>
      <w:r>
        <w:lastRenderedPageBreak/>
        <w:t>Rosseel</w:t>
      </w:r>
      <w:proofErr w:type="spellEnd"/>
      <w:r>
        <w:t xml:space="preserve">, Y. (2012). </w:t>
      </w:r>
      <w:proofErr w:type="spellStart"/>
      <w:r>
        <w:t>lavaan</w:t>
      </w:r>
      <w:proofErr w:type="spellEnd"/>
      <w:r>
        <w:t xml:space="preserve">: An R package for structural equation modeling. </w:t>
      </w:r>
      <w:r>
        <w:rPr>
          <w:i/>
        </w:rPr>
        <w:t>Journal of Statistical Software</w:t>
      </w:r>
      <w:r>
        <w:t xml:space="preserve">, </w:t>
      </w:r>
      <w:r>
        <w:rPr>
          <w:i/>
        </w:rPr>
        <w:t>48</w:t>
      </w:r>
      <w:r>
        <w:t xml:space="preserve">(2), 1–36. Retrieved from </w:t>
      </w:r>
      <w:hyperlink r:id="rId37">
        <w:r>
          <w:rPr>
            <w:rStyle w:val="Hyperlink"/>
          </w:rPr>
          <w:t>http://www.jstatsoft.org/v48/i02/</w:t>
        </w:r>
      </w:hyperlink>
    </w:p>
    <w:p w14:paraId="65B77CBA" w14:textId="77777777" w:rsidR="002E7960" w:rsidRDefault="00DE1AF7">
      <w:pPr>
        <w:pStyle w:val="BodyText"/>
      </w:pPr>
      <w:r>
        <w:t xml:space="preserve">Rubin, J. (1975). What the “good language learner” can teach us. </w:t>
      </w:r>
      <w:r>
        <w:rPr>
          <w:i/>
        </w:rPr>
        <w:t>TESOL Quarterly</w:t>
      </w:r>
      <w:r>
        <w:t xml:space="preserve">, </w:t>
      </w:r>
      <w:r>
        <w:rPr>
          <w:i/>
        </w:rPr>
        <w:t>9</w:t>
      </w:r>
      <w:r>
        <w:t>(1), 41. doi:</w:t>
      </w:r>
      <w:hyperlink r:id="rId38">
        <w:r>
          <w:rPr>
            <w:rStyle w:val="Hyperlink"/>
          </w:rPr>
          <w:t>10.2307/3586011</w:t>
        </w:r>
      </w:hyperlink>
    </w:p>
    <w:p w14:paraId="4B38DA9D" w14:textId="77777777" w:rsidR="002E7960" w:rsidRDefault="00DE1AF7">
      <w:pPr>
        <w:pStyle w:val="BodyText"/>
      </w:pPr>
      <w:proofErr w:type="spellStart"/>
      <w:r>
        <w:t>Saguy</w:t>
      </w:r>
      <w:proofErr w:type="spellEnd"/>
      <w:r>
        <w:t xml:space="preserve">, T., Quinn, D., F Dovidio, J., &amp; Pratto, F. (2010). Interacting like a body: Objectification can lead women to narrow their presence in social interactions. </w:t>
      </w:r>
      <w:r>
        <w:rPr>
          <w:i/>
        </w:rPr>
        <w:t>Psychological Science</w:t>
      </w:r>
      <w:r>
        <w:t xml:space="preserve">, </w:t>
      </w:r>
      <w:r>
        <w:rPr>
          <w:i/>
        </w:rPr>
        <w:t>21</w:t>
      </w:r>
      <w:r>
        <w:t>, 178–82. doi:</w:t>
      </w:r>
      <w:hyperlink r:id="rId39">
        <w:r>
          <w:rPr>
            <w:rStyle w:val="Hyperlink"/>
          </w:rPr>
          <w:t>10.1177/0956797609357751</w:t>
        </w:r>
      </w:hyperlink>
    </w:p>
    <w:p w14:paraId="5F279A37" w14:textId="77777777" w:rsidR="002E7960" w:rsidRDefault="00DE1AF7">
      <w:pPr>
        <w:pStyle w:val="BodyText"/>
      </w:pPr>
      <w:r>
        <w:t xml:space="preserve">Sanchez, D. T., &amp; Broccoli, T. L. (2008). The romance of self-objectification: Does priming romantic relationships induce states of self-objectification among women? </w:t>
      </w:r>
      <w:r>
        <w:rPr>
          <w:i/>
        </w:rPr>
        <w:t>Sex Roles</w:t>
      </w:r>
      <w:r>
        <w:t xml:space="preserve">, </w:t>
      </w:r>
      <w:r>
        <w:rPr>
          <w:i/>
        </w:rPr>
        <w:t>59</w:t>
      </w:r>
      <w:r>
        <w:t>(7-8), 545–554.</w:t>
      </w:r>
    </w:p>
    <w:p w14:paraId="0D542060" w14:textId="77777777" w:rsidR="002E7960" w:rsidRDefault="00DE1AF7">
      <w:pPr>
        <w:pStyle w:val="BodyText"/>
      </w:pPr>
      <w:r>
        <w:t xml:space="preserve">Sarkar, D. (2008). </w:t>
      </w:r>
      <w:r>
        <w:rPr>
          <w:i/>
        </w:rPr>
        <w:t>Lattice: Multivariate data visualization with r</w:t>
      </w:r>
      <w:r>
        <w:t xml:space="preserve">. New York: Springer. Retrieved from </w:t>
      </w:r>
      <w:hyperlink r:id="rId40">
        <w:r>
          <w:rPr>
            <w:rStyle w:val="Hyperlink"/>
          </w:rPr>
          <w:t>http://lmdvr.r-forge.r-project.org</w:t>
        </w:r>
      </w:hyperlink>
    </w:p>
    <w:p w14:paraId="6F6AC808" w14:textId="77777777" w:rsidR="002E7960" w:rsidRDefault="00DE1AF7">
      <w:pPr>
        <w:pStyle w:val="BodyText"/>
      </w:pPr>
      <w:proofErr w:type="spellStart"/>
      <w:r>
        <w:t>Siever</w:t>
      </w:r>
      <w:proofErr w:type="spellEnd"/>
      <w:r>
        <w:t xml:space="preserve">, M. D. (1994). Sexual orientation and gender as factors in </w:t>
      </w:r>
      <w:proofErr w:type="spellStart"/>
      <w:r>
        <w:t>socioculturally</w:t>
      </w:r>
      <w:proofErr w:type="spellEnd"/>
      <w:r>
        <w:t xml:space="preserve"> acquired vulnerability to body dissatisfaction and eating disorders. </w:t>
      </w:r>
      <w:r>
        <w:rPr>
          <w:i/>
        </w:rPr>
        <w:t>Journal of Consulting and Clinical Psychology</w:t>
      </w:r>
      <w:r>
        <w:t xml:space="preserve">, </w:t>
      </w:r>
      <w:r>
        <w:rPr>
          <w:i/>
        </w:rPr>
        <w:t>62</w:t>
      </w:r>
      <w:r>
        <w:t>(2), 252.</w:t>
      </w:r>
    </w:p>
    <w:p w14:paraId="6E88CDD8" w14:textId="77777777" w:rsidR="002E7960" w:rsidRDefault="00DE1AF7">
      <w:pPr>
        <w:pStyle w:val="BodyText"/>
      </w:pPr>
      <w:r>
        <w:t xml:space="preserve">Stanley, D. (2018). </w:t>
      </w:r>
      <w:proofErr w:type="spellStart"/>
      <w:r>
        <w:rPr>
          <w:i/>
        </w:rPr>
        <w:t>ApaTables</w:t>
      </w:r>
      <w:proofErr w:type="spellEnd"/>
      <w:r>
        <w:rPr>
          <w:i/>
        </w:rPr>
        <w:t xml:space="preserve">: Create </w:t>
      </w:r>
      <w:proofErr w:type="spellStart"/>
      <w:r>
        <w:rPr>
          <w:i/>
        </w:rPr>
        <w:t>american</w:t>
      </w:r>
      <w:proofErr w:type="spellEnd"/>
      <w:r>
        <w:rPr>
          <w:i/>
        </w:rPr>
        <w:t xml:space="preserve"> psychological association (</w:t>
      </w:r>
      <w:proofErr w:type="spellStart"/>
      <w:r>
        <w:rPr>
          <w:i/>
        </w:rPr>
        <w:t>apa</w:t>
      </w:r>
      <w:proofErr w:type="spellEnd"/>
      <w:r>
        <w:rPr>
          <w:i/>
        </w:rPr>
        <w:t>) style tables</w:t>
      </w:r>
      <w:r>
        <w:t xml:space="preserve">. Retrieved from </w:t>
      </w:r>
      <w:hyperlink r:id="rId41">
        <w:r>
          <w:rPr>
            <w:rStyle w:val="Hyperlink"/>
          </w:rPr>
          <w:t>https://CRAN.R-project.org/package=apaTables</w:t>
        </w:r>
      </w:hyperlink>
    </w:p>
    <w:p w14:paraId="114DC9E3" w14:textId="77777777" w:rsidR="002E7960" w:rsidRDefault="00DE1AF7">
      <w:pPr>
        <w:pStyle w:val="BodyText"/>
      </w:pPr>
      <w:proofErr w:type="spellStart"/>
      <w:r>
        <w:t>Strelan</w:t>
      </w:r>
      <w:proofErr w:type="spellEnd"/>
      <w:r>
        <w:t xml:space="preserve">, P., &amp; Hargreaves, D. (2005). Women who objectify other women: The vicious circle of objectification? </w:t>
      </w:r>
      <w:r>
        <w:rPr>
          <w:i/>
        </w:rPr>
        <w:t>Sex Roles</w:t>
      </w:r>
      <w:r>
        <w:t xml:space="preserve">, </w:t>
      </w:r>
      <w:r>
        <w:rPr>
          <w:i/>
        </w:rPr>
        <w:t>52</w:t>
      </w:r>
      <w:r>
        <w:t>(9-10), 707–712.</w:t>
      </w:r>
    </w:p>
    <w:p w14:paraId="7046CB06" w14:textId="77777777" w:rsidR="002E7960" w:rsidRDefault="00DE1AF7">
      <w:pPr>
        <w:pStyle w:val="BodyText"/>
      </w:pPr>
      <w:proofErr w:type="spellStart"/>
      <w:r>
        <w:lastRenderedPageBreak/>
        <w:t>Strelan</w:t>
      </w:r>
      <w:proofErr w:type="spellEnd"/>
      <w:r>
        <w:t xml:space="preserve">, P., &amp; </w:t>
      </w:r>
      <w:proofErr w:type="spellStart"/>
      <w:r>
        <w:t>Pagoudis</w:t>
      </w:r>
      <w:proofErr w:type="spellEnd"/>
      <w:r>
        <w:t xml:space="preserve">, S. (2018). Birds of a feather flock together: The interpersonal process of objectification within intimate heterosexual relationships. </w:t>
      </w:r>
      <w:r>
        <w:rPr>
          <w:i/>
        </w:rPr>
        <w:t>Sex Roles</w:t>
      </w:r>
      <w:r>
        <w:t xml:space="preserve">, </w:t>
      </w:r>
      <w:r>
        <w:rPr>
          <w:i/>
        </w:rPr>
        <w:t>79</w:t>
      </w:r>
      <w:r>
        <w:t>(1-2), 72–82.</w:t>
      </w:r>
    </w:p>
    <w:p w14:paraId="66E7A2E8" w14:textId="77777777" w:rsidR="002E7960" w:rsidRDefault="00DE1AF7">
      <w:pPr>
        <w:pStyle w:val="BodyText"/>
      </w:pPr>
      <w:r>
        <w:t xml:space="preserve">Strong, S. M., Williamson, D. A., </w:t>
      </w:r>
      <w:proofErr w:type="spellStart"/>
      <w:r>
        <w:t>Netemeyer</w:t>
      </w:r>
      <w:proofErr w:type="spellEnd"/>
      <w:r>
        <w:t xml:space="preserve">, R. G., &amp; Geer, J. H. (2000). Eating disorder symptoms and concerns about body differ as a function of gender and sexual orientation. </w:t>
      </w:r>
      <w:r>
        <w:rPr>
          <w:i/>
        </w:rPr>
        <w:t>Journal of Social and Clinical Psychology</w:t>
      </w:r>
      <w:r>
        <w:t xml:space="preserve">, </w:t>
      </w:r>
      <w:r>
        <w:rPr>
          <w:i/>
        </w:rPr>
        <w:t>19</w:t>
      </w:r>
      <w:r>
        <w:t>(2), 240–255.</w:t>
      </w:r>
    </w:p>
    <w:p w14:paraId="5F6196B0" w14:textId="77777777" w:rsidR="002E7960" w:rsidRDefault="00DE1AF7">
      <w:pPr>
        <w:pStyle w:val="BodyText"/>
      </w:pPr>
      <w:r>
        <w:t xml:space="preserve">Swim, J. K., </w:t>
      </w:r>
      <w:proofErr w:type="spellStart"/>
      <w:r>
        <w:t>Hyers</w:t>
      </w:r>
      <w:proofErr w:type="spellEnd"/>
      <w:r>
        <w:t xml:space="preserve">, L. L., Cohen, L. L., &amp; Ferguson, M. J. (2001). Everyday sexism: Evidence for its incidence, nature, and psychological impact from three daily diary studies. </w:t>
      </w:r>
      <w:r>
        <w:rPr>
          <w:i/>
        </w:rPr>
        <w:t>Journal of Social Issues</w:t>
      </w:r>
      <w:r>
        <w:t xml:space="preserve">, </w:t>
      </w:r>
      <w:r>
        <w:rPr>
          <w:i/>
        </w:rPr>
        <w:t>57</w:t>
      </w:r>
      <w:r>
        <w:t>(1), 31–53. doi:</w:t>
      </w:r>
      <w:hyperlink r:id="rId42">
        <w:r>
          <w:rPr>
            <w:rStyle w:val="Hyperlink"/>
          </w:rPr>
          <w:t>10.1111/0022-4537.00200</w:t>
        </w:r>
      </w:hyperlink>
    </w:p>
    <w:p w14:paraId="3DDEDA2B" w14:textId="77777777" w:rsidR="002E7960" w:rsidRDefault="00DE1AF7">
      <w:pPr>
        <w:pStyle w:val="BodyText"/>
      </w:pPr>
      <w:r>
        <w:t xml:space="preserve">Tolman, D. L., </w:t>
      </w:r>
      <w:proofErr w:type="spellStart"/>
      <w:r>
        <w:t>Impett</w:t>
      </w:r>
      <w:proofErr w:type="spellEnd"/>
      <w:r>
        <w:t xml:space="preserve">, E. A., Tracy, A. J., &amp; Michael, A. (2006). Looking good, sounding good: Femininity ideology and adolescent girls’ mental health. </w:t>
      </w:r>
      <w:r>
        <w:rPr>
          <w:i/>
        </w:rPr>
        <w:t>Psychology of Women Quarterly</w:t>
      </w:r>
      <w:r>
        <w:t xml:space="preserve">, </w:t>
      </w:r>
      <w:r>
        <w:rPr>
          <w:i/>
        </w:rPr>
        <w:t>30</w:t>
      </w:r>
      <w:r>
        <w:t>(1), 85–95.</w:t>
      </w:r>
    </w:p>
    <w:p w14:paraId="2964839B" w14:textId="77777777" w:rsidR="002E7960" w:rsidRDefault="00DE1AF7">
      <w:pPr>
        <w:pStyle w:val="BodyText"/>
      </w:pPr>
      <w:r>
        <w:t xml:space="preserve">Wickham, H. (2016). </w:t>
      </w:r>
      <w:r>
        <w:rPr>
          <w:i/>
        </w:rPr>
        <w:t>Ggplot2: Elegant graphics for data analysis</w:t>
      </w:r>
      <w:r>
        <w:t xml:space="preserve">. Springer-Verlag New York. Retrieved from </w:t>
      </w:r>
      <w:hyperlink r:id="rId43">
        <w:r>
          <w:rPr>
            <w:rStyle w:val="Hyperlink"/>
          </w:rPr>
          <w:t>https://ggplot2.tidyverse.org</w:t>
        </w:r>
      </w:hyperlink>
    </w:p>
    <w:p w14:paraId="10199EF0" w14:textId="77777777" w:rsidR="002E7960" w:rsidRDefault="00DE1AF7">
      <w:pPr>
        <w:pStyle w:val="BodyText"/>
      </w:pPr>
      <w:r>
        <w:t xml:space="preserve">Wickham, H. (2017). </w:t>
      </w:r>
      <w:proofErr w:type="spellStart"/>
      <w:r>
        <w:rPr>
          <w:i/>
        </w:rPr>
        <w:t>Tidyverse</w:t>
      </w:r>
      <w:proofErr w:type="spellEnd"/>
      <w:r>
        <w:rPr>
          <w:i/>
        </w:rPr>
        <w:t>: Easily install and load the ’</w:t>
      </w:r>
      <w:proofErr w:type="spellStart"/>
      <w:r>
        <w:rPr>
          <w:i/>
        </w:rPr>
        <w:t>tidyverse</w:t>
      </w:r>
      <w:proofErr w:type="spellEnd"/>
      <w:r>
        <w:rPr>
          <w:i/>
        </w:rPr>
        <w:t>’</w:t>
      </w:r>
      <w:r>
        <w:t xml:space="preserve">. Retrieved from </w:t>
      </w:r>
      <w:hyperlink r:id="rId44">
        <w:r>
          <w:rPr>
            <w:rStyle w:val="Hyperlink"/>
          </w:rPr>
          <w:t>https://CRAN.R-project.org/package=tidyverse</w:t>
        </w:r>
      </w:hyperlink>
    </w:p>
    <w:p w14:paraId="41F3178F" w14:textId="77777777" w:rsidR="002E7960" w:rsidRDefault="00DE1AF7">
      <w:pPr>
        <w:pStyle w:val="BodyText"/>
      </w:pPr>
      <w:r>
        <w:t xml:space="preserve">Wickham, H. (2018). </w:t>
      </w:r>
      <w:proofErr w:type="spellStart"/>
      <w:r>
        <w:rPr>
          <w:i/>
        </w:rPr>
        <w:t>Forcats</w:t>
      </w:r>
      <w:proofErr w:type="spellEnd"/>
      <w:r>
        <w:rPr>
          <w:i/>
        </w:rPr>
        <w:t>: Tools for working with categorical variables (factors)</w:t>
      </w:r>
      <w:r>
        <w:t xml:space="preserve">. Retrieved from </w:t>
      </w:r>
      <w:hyperlink r:id="rId45">
        <w:r>
          <w:rPr>
            <w:rStyle w:val="Hyperlink"/>
          </w:rPr>
          <w:t>https://CRAN.R-project.org/package=forcats</w:t>
        </w:r>
      </w:hyperlink>
    </w:p>
    <w:p w14:paraId="25DB8F89" w14:textId="77777777" w:rsidR="002E7960" w:rsidRDefault="00DE1AF7">
      <w:pPr>
        <w:pStyle w:val="BodyText"/>
      </w:pPr>
      <w:r>
        <w:t xml:space="preserve">Wickham, H. (2019). </w:t>
      </w:r>
      <w:proofErr w:type="spellStart"/>
      <w:r>
        <w:rPr>
          <w:i/>
        </w:rPr>
        <w:t>Stringr</w:t>
      </w:r>
      <w:proofErr w:type="spellEnd"/>
      <w:r>
        <w:rPr>
          <w:i/>
        </w:rPr>
        <w:t>: Simple, consistent wrappers for common string operations</w:t>
      </w:r>
      <w:r>
        <w:t xml:space="preserve">. Retrieved from </w:t>
      </w:r>
      <w:hyperlink r:id="rId46">
        <w:r>
          <w:rPr>
            <w:rStyle w:val="Hyperlink"/>
          </w:rPr>
          <w:t>https://CRAN.R-project.org/package=stringr</w:t>
        </w:r>
      </w:hyperlink>
    </w:p>
    <w:p w14:paraId="731E324A" w14:textId="77777777" w:rsidR="002E7960" w:rsidRDefault="00DE1AF7">
      <w:pPr>
        <w:pStyle w:val="BodyText"/>
      </w:pPr>
      <w:r>
        <w:lastRenderedPageBreak/>
        <w:t xml:space="preserve">Wickham, H., &amp; Bryan, J. (2018). </w:t>
      </w:r>
      <w:proofErr w:type="spellStart"/>
      <w:r>
        <w:rPr>
          <w:i/>
        </w:rPr>
        <w:t>Usethis</w:t>
      </w:r>
      <w:proofErr w:type="spellEnd"/>
      <w:r>
        <w:rPr>
          <w:i/>
        </w:rPr>
        <w:t>: Automate package and project setup</w:t>
      </w:r>
      <w:r>
        <w:t xml:space="preserve">. Retrieved from </w:t>
      </w:r>
      <w:hyperlink r:id="rId47">
        <w:r>
          <w:rPr>
            <w:rStyle w:val="Hyperlink"/>
          </w:rPr>
          <w:t>https://CRAN.R-project.org/package=usethis</w:t>
        </w:r>
      </w:hyperlink>
    </w:p>
    <w:p w14:paraId="687C3193" w14:textId="77777777" w:rsidR="002E7960" w:rsidRDefault="00DE1AF7">
      <w:pPr>
        <w:pStyle w:val="BodyText"/>
      </w:pPr>
      <w:r>
        <w:t xml:space="preserve">Wickham, H., &amp; Henry, L. (2019). </w:t>
      </w:r>
      <w:proofErr w:type="spellStart"/>
      <w:r>
        <w:rPr>
          <w:i/>
        </w:rPr>
        <w:t>Tidyr</w:t>
      </w:r>
      <w:proofErr w:type="spellEnd"/>
      <w:r>
        <w:rPr>
          <w:i/>
        </w:rPr>
        <w:t>: Easily tidy data with ’</w:t>
      </w:r>
      <w:proofErr w:type="gramStart"/>
      <w:r>
        <w:rPr>
          <w:i/>
        </w:rPr>
        <w:t>spread(</w:t>
      </w:r>
      <w:proofErr w:type="gramEnd"/>
      <w:r>
        <w:rPr>
          <w:i/>
        </w:rPr>
        <w:t>)’ and ’gather()’ functions</w:t>
      </w:r>
      <w:r>
        <w:t xml:space="preserve">. Retrieved from </w:t>
      </w:r>
      <w:hyperlink r:id="rId48">
        <w:r>
          <w:rPr>
            <w:rStyle w:val="Hyperlink"/>
          </w:rPr>
          <w:t>https://CRAN.R-project.org/package=tidyr</w:t>
        </w:r>
      </w:hyperlink>
    </w:p>
    <w:p w14:paraId="7F86B56E" w14:textId="77777777" w:rsidR="002E7960" w:rsidRDefault="00DE1AF7">
      <w:pPr>
        <w:pStyle w:val="BodyText"/>
      </w:pPr>
      <w:r>
        <w:t xml:space="preserve">Wickham, H., &amp; Miller, E. (2019). </w:t>
      </w:r>
      <w:r>
        <w:rPr>
          <w:i/>
        </w:rPr>
        <w:t>Haven: Import and export ’</w:t>
      </w:r>
      <w:proofErr w:type="spellStart"/>
      <w:r>
        <w:rPr>
          <w:i/>
        </w:rPr>
        <w:t>spss</w:t>
      </w:r>
      <w:proofErr w:type="spellEnd"/>
      <w:r>
        <w:rPr>
          <w:i/>
        </w:rPr>
        <w:t>’, ’</w:t>
      </w:r>
      <w:proofErr w:type="spellStart"/>
      <w:r>
        <w:rPr>
          <w:i/>
        </w:rPr>
        <w:t>stata</w:t>
      </w:r>
      <w:proofErr w:type="spellEnd"/>
      <w:r>
        <w:rPr>
          <w:i/>
        </w:rPr>
        <w:t>’ and ’</w:t>
      </w:r>
      <w:proofErr w:type="spellStart"/>
      <w:r>
        <w:rPr>
          <w:i/>
        </w:rPr>
        <w:t>sas</w:t>
      </w:r>
      <w:proofErr w:type="spellEnd"/>
      <w:r>
        <w:rPr>
          <w:i/>
        </w:rPr>
        <w:t>’ files</w:t>
      </w:r>
      <w:r>
        <w:t xml:space="preserve">. Retrieved from </w:t>
      </w:r>
      <w:hyperlink r:id="rId49">
        <w:r>
          <w:rPr>
            <w:rStyle w:val="Hyperlink"/>
          </w:rPr>
          <w:t>https://CRAN.R-project.org/package=haven</w:t>
        </w:r>
      </w:hyperlink>
    </w:p>
    <w:p w14:paraId="6DEB45C7" w14:textId="77777777" w:rsidR="002E7960" w:rsidRDefault="00DE1AF7">
      <w:pPr>
        <w:pStyle w:val="BodyText"/>
      </w:pPr>
      <w:r>
        <w:t xml:space="preserve">Wickham, H., François, R., Henry, L., &amp; Müller, K. (2018). </w:t>
      </w:r>
      <w:proofErr w:type="spellStart"/>
      <w:r>
        <w:rPr>
          <w:i/>
        </w:rPr>
        <w:t>Dplyr</w:t>
      </w:r>
      <w:proofErr w:type="spellEnd"/>
      <w:r>
        <w:rPr>
          <w:i/>
        </w:rPr>
        <w:t>: A grammar of data manipulation</w:t>
      </w:r>
      <w:r>
        <w:t xml:space="preserve">. Retrieved from </w:t>
      </w:r>
      <w:hyperlink r:id="rId50">
        <w:r>
          <w:rPr>
            <w:rStyle w:val="Hyperlink"/>
          </w:rPr>
          <w:t>https://CRAN.R-project.org/package=dplyr</w:t>
        </w:r>
      </w:hyperlink>
    </w:p>
    <w:p w14:paraId="75E0D734" w14:textId="77777777" w:rsidR="002E7960" w:rsidRDefault="00DE1AF7">
      <w:pPr>
        <w:pStyle w:val="BodyText"/>
      </w:pPr>
      <w:r>
        <w:t xml:space="preserve">Wickham, H., Hester, J., &amp; Chang, W. (2018). </w:t>
      </w:r>
      <w:proofErr w:type="spellStart"/>
      <w:r>
        <w:rPr>
          <w:i/>
        </w:rPr>
        <w:t>Devtools</w:t>
      </w:r>
      <w:proofErr w:type="spellEnd"/>
      <w:r>
        <w:rPr>
          <w:i/>
        </w:rPr>
        <w:t>: Tools to make developing r packages easier</w:t>
      </w:r>
      <w:r>
        <w:t xml:space="preserve">. Retrieved from </w:t>
      </w:r>
      <w:hyperlink r:id="rId51">
        <w:r>
          <w:rPr>
            <w:rStyle w:val="Hyperlink"/>
          </w:rPr>
          <w:t>https://CRAN.R-project.org/package=devtools</w:t>
        </w:r>
      </w:hyperlink>
    </w:p>
    <w:p w14:paraId="4DACE618" w14:textId="77777777" w:rsidR="002E7960" w:rsidRDefault="00DE1AF7">
      <w:pPr>
        <w:pStyle w:val="BodyText"/>
      </w:pPr>
      <w:r>
        <w:t xml:space="preserve">Wickham, H., Hester, J., &amp; Francois, R. (2017). </w:t>
      </w:r>
      <w:proofErr w:type="spellStart"/>
      <w:r>
        <w:rPr>
          <w:i/>
        </w:rPr>
        <w:t>Readr</w:t>
      </w:r>
      <w:proofErr w:type="spellEnd"/>
      <w:r>
        <w:rPr>
          <w:i/>
        </w:rPr>
        <w:t>: Read rectangular text data</w:t>
      </w:r>
      <w:r>
        <w:t xml:space="preserve">. Retrieved from </w:t>
      </w:r>
      <w:hyperlink r:id="rId52">
        <w:r>
          <w:rPr>
            <w:rStyle w:val="Hyperlink"/>
          </w:rPr>
          <w:t>https://CRAN.R-project.org/package=readr</w:t>
        </w:r>
      </w:hyperlink>
    </w:p>
    <w:p w14:paraId="7D03F876" w14:textId="77777777" w:rsidR="002E7960" w:rsidRDefault="00DE1AF7">
      <w:pPr>
        <w:pStyle w:val="BodyText"/>
      </w:pPr>
      <w:proofErr w:type="spellStart"/>
      <w:r>
        <w:t>Wollast</w:t>
      </w:r>
      <w:proofErr w:type="spellEnd"/>
      <w:r>
        <w:t xml:space="preserve">, R., Riemer, A. R., Gervais, S. J., </w:t>
      </w:r>
      <w:proofErr w:type="spellStart"/>
      <w:r>
        <w:t>Grigoryan</w:t>
      </w:r>
      <w:proofErr w:type="spellEnd"/>
      <w:r>
        <w:t xml:space="preserve">, L., Bernard, P., &amp; Klein, O. (2020). How cultural orientation and self-compassion shape objectified body consciousness for women from </w:t>
      </w:r>
      <w:proofErr w:type="spellStart"/>
      <w:r>
        <w:t>america</w:t>
      </w:r>
      <w:proofErr w:type="spellEnd"/>
      <w:r>
        <w:t xml:space="preserve">, </w:t>
      </w:r>
      <w:proofErr w:type="spellStart"/>
      <w:r>
        <w:t>belgium</w:t>
      </w:r>
      <w:proofErr w:type="spellEnd"/>
      <w:r>
        <w:t xml:space="preserve">, </w:t>
      </w:r>
      <w:proofErr w:type="spellStart"/>
      <w:r>
        <w:t>russia</w:t>
      </w:r>
      <w:proofErr w:type="spellEnd"/>
      <w:r>
        <w:t xml:space="preserve">, and </w:t>
      </w:r>
      <w:proofErr w:type="spellStart"/>
      <w:r>
        <w:t>thailand</w:t>
      </w:r>
      <w:proofErr w:type="spellEnd"/>
      <w:r>
        <w:t xml:space="preserve">. </w:t>
      </w:r>
      <w:r>
        <w:rPr>
          <w:i/>
        </w:rPr>
        <w:t>Self and Identity</w:t>
      </w:r>
      <w:r>
        <w:t>, 1–21.</w:t>
      </w:r>
    </w:p>
    <w:p w14:paraId="1C5FCD97" w14:textId="77777777" w:rsidR="002E7960" w:rsidRDefault="00DE1AF7">
      <w:pPr>
        <w:pStyle w:val="BodyText"/>
      </w:pPr>
      <w:proofErr w:type="spellStart"/>
      <w:r>
        <w:t>Xie</w:t>
      </w:r>
      <w:proofErr w:type="spellEnd"/>
      <w:r>
        <w:t xml:space="preserve">, Y. (2015). </w:t>
      </w:r>
      <w:r>
        <w:rPr>
          <w:i/>
        </w:rPr>
        <w:t xml:space="preserve">Dynamic documents with R and </w:t>
      </w:r>
      <w:proofErr w:type="spellStart"/>
      <w:r>
        <w:rPr>
          <w:i/>
        </w:rPr>
        <w:t>knitr</w:t>
      </w:r>
      <w:proofErr w:type="spellEnd"/>
      <w:r>
        <w:t xml:space="preserve"> (2nd ed.). Boca Raton, Florida: Chapman; Hall/CRC. Retrieved from </w:t>
      </w:r>
      <w:hyperlink r:id="rId53">
        <w:r>
          <w:rPr>
            <w:rStyle w:val="Hyperlink"/>
          </w:rPr>
          <w:t>https://yihui.name/knitr/</w:t>
        </w:r>
      </w:hyperlink>
    </w:p>
    <w:p w14:paraId="225EE41D" w14:textId="77777777" w:rsidR="002E7960" w:rsidRDefault="00DE1AF7">
      <w:pPr>
        <w:pStyle w:val="BodyText"/>
      </w:pPr>
      <w:r>
        <w:t xml:space="preserve">Yilmaz, T., &amp; Bozo, Ö. (2019). Whose gaze is more objectifying? An experimental study of college women’s state self-objectification, body shame, negative mood, and body dissatisfaction. </w:t>
      </w:r>
      <w:r>
        <w:rPr>
          <w:i/>
        </w:rPr>
        <w:t>Mediterranean Journal of Clinical Psychology</w:t>
      </w:r>
      <w:r>
        <w:t xml:space="preserve">, </w:t>
      </w:r>
      <w:r>
        <w:rPr>
          <w:i/>
        </w:rPr>
        <w:t>7</w:t>
      </w:r>
      <w:r>
        <w:t>(2).</w:t>
      </w:r>
    </w:p>
    <w:p w14:paraId="2D61E03D" w14:textId="77777777" w:rsidR="002E7960" w:rsidRDefault="00DE1AF7">
      <w:pPr>
        <w:pStyle w:val="BodyText"/>
      </w:pPr>
      <w:r>
        <w:lastRenderedPageBreak/>
        <w:t xml:space="preserve">Young, I. M. (1979). </w:t>
      </w:r>
      <w:r>
        <w:rPr>
          <w:i/>
        </w:rPr>
        <w:t>Proceedings of the second sex—Thirty years later: A commemorative conference on feminist theory,</w:t>
      </w:r>
    </w:p>
    <w:p w14:paraId="1EE44460" w14:textId="77777777" w:rsidR="002E7960" w:rsidRDefault="00DE1AF7">
      <w:pPr>
        <w:pStyle w:val="BodyText"/>
      </w:pPr>
      <w:r>
        <w:t xml:space="preserve">Zurbriggen, E. L., Ramsey, L. R., &amp; Jaworski, B. K. (2011). Self-and partner-objectification in romantic relationships: Associations with media consumption and relationship satisfaction. </w:t>
      </w:r>
      <w:r>
        <w:rPr>
          <w:i/>
        </w:rPr>
        <w:t>Sex Roles</w:t>
      </w:r>
      <w:r>
        <w:t xml:space="preserve">, </w:t>
      </w:r>
      <w:r>
        <w:rPr>
          <w:i/>
        </w:rPr>
        <w:t>64</w:t>
      </w:r>
      <w:r>
        <w:t>(7-8), 449–462.</w:t>
      </w:r>
    </w:p>
    <w:p w14:paraId="361FE3E7" w14:textId="77777777" w:rsidR="002E7960" w:rsidRDefault="002E7960">
      <w:pPr>
        <w:pStyle w:val="BodyText"/>
      </w:pPr>
    </w:p>
    <w:sectPr w:rsidR="002E7960" w:rsidSect="00BA5EF9">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Lanee B. Jung" w:date="2020-08-05T21:59:00Z" w:initials="LBJ">
    <w:p w14:paraId="62540911" w14:textId="553A1782" w:rsidR="00BA5EF9" w:rsidRDefault="00BA5EF9">
      <w:pPr>
        <w:pStyle w:val="CommentText"/>
      </w:pPr>
      <w:r>
        <w:rPr>
          <w:rStyle w:val="CommentReference"/>
        </w:rPr>
        <w:annotationRef/>
      </w:r>
      <w:r>
        <w:t>This sentence was a mouthful, so I short</w:t>
      </w:r>
      <w:r w:rsidR="003D3D83">
        <w:t>e</w:t>
      </w:r>
      <w:r>
        <w:t>ned it. I hope that it conveys the same idea.</w:t>
      </w:r>
    </w:p>
  </w:comment>
  <w:comment w:id="11" w:author="Lanee B. Jung" w:date="2020-08-05T17:51:00Z" w:initials="LBJ">
    <w:p w14:paraId="012F7649" w14:textId="0B58ED23" w:rsidR="00BA5EF9" w:rsidRDefault="00BA5EF9">
      <w:pPr>
        <w:pStyle w:val="CommentText"/>
      </w:pPr>
      <w:r>
        <w:rPr>
          <w:rStyle w:val="CommentReference"/>
        </w:rPr>
        <w:annotationRef/>
      </w:r>
      <w:r>
        <w:t>Social Interaction Model of Objectification</w:t>
      </w:r>
    </w:p>
  </w:comment>
  <w:comment w:id="36" w:author="Lanee B. Jung" w:date="2020-08-06T12:05:00Z" w:initials="LBJ">
    <w:p w14:paraId="20F7AC04" w14:textId="40B27168" w:rsidR="00BA5EF9" w:rsidRDefault="00BA5EF9">
      <w:pPr>
        <w:pStyle w:val="CommentText"/>
      </w:pPr>
      <w:r>
        <w:rPr>
          <w:rStyle w:val="CommentReference"/>
        </w:rPr>
        <w:annotationRef/>
      </w:r>
      <w:r>
        <w:t xml:space="preserve">I think this paragraph should go above the previous paragraph since it discusses self-objectification and women objectifying women. </w:t>
      </w:r>
      <w:proofErr w:type="gramStart"/>
      <w:r>
        <w:t>Overall</w:t>
      </w:r>
      <w:proofErr w:type="gramEnd"/>
      <w:r>
        <w:t xml:space="preserve"> I would probably just rearrange this paragraph a little.</w:t>
      </w:r>
    </w:p>
  </w:comment>
  <w:comment w:id="43" w:author="Lanee B. Jung" w:date="2020-08-06T12:13:00Z" w:initials="LBJ">
    <w:p w14:paraId="6D8DFC6D" w14:textId="3B828ECB" w:rsidR="00BA5EF9" w:rsidRDefault="00BA5EF9">
      <w:pPr>
        <w:pStyle w:val="CommentText"/>
      </w:pPr>
      <w:r>
        <w:rPr>
          <w:rStyle w:val="CommentReference"/>
        </w:rPr>
        <w:annotationRef/>
      </w:r>
      <w:r>
        <w:t>night on the town lol</w:t>
      </w:r>
      <w:proofErr w:type="gramStart"/>
      <w:r>
        <w:t>….I’m</w:t>
      </w:r>
      <w:proofErr w:type="gramEnd"/>
      <w:r>
        <w:t xml:space="preserve"> not sure if this fact was relevant in the SIMO model</w:t>
      </w:r>
    </w:p>
  </w:comment>
  <w:comment w:id="56" w:author="Lanee B. Jung" w:date="2020-08-06T13:15:00Z" w:initials="LBJ">
    <w:p w14:paraId="466FAA55" w14:textId="77777777" w:rsidR="00BA5EF9" w:rsidRDefault="00BA5EF9" w:rsidP="00EF2ADF">
      <w:pPr>
        <w:pStyle w:val="NormalWeb"/>
        <w:rPr>
          <w:rFonts w:ascii="TimesNewRomanPSMT" w:hAnsi="TimesNewRomanPSMT"/>
        </w:rPr>
      </w:pPr>
      <w:r>
        <w:rPr>
          <w:rStyle w:val="CommentReference"/>
        </w:rPr>
        <w:annotationRef/>
      </w:r>
    </w:p>
    <w:p w14:paraId="034BC99B" w14:textId="44E6648E" w:rsidR="00BA5EF9" w:rsidRDefault="00BA5EF9" w:rsidP="00EF2ADF">
      <w:pPr>
        <w:pStyle w:val="NormalWeb"/>
        <w:rPr>
          <w:rFonts w:ascii="TimesNewRomanPSMT" w:hAnsi="TimesNewRomanPSMT"/>
        </w:rPr>
      </w:pPr>
      <w:r>
        <w:rPr>
          <w:rFonts w:ascii="TimesNewRomanPSMT" w:hAnsi="TimesNewRomanPSMT"/>
        </w:rPr>
        <w:t>(</w:t>
      </w:r>
      <w:proofErr w:type="spellStart"/>
      <w:r>
        <w:rPr>
          <w:rFonts w:ascii="TimesNewRomanPSMT" w:hAnsi="TimesNewRomanPSMT"/>
        </w:rPr>
        <w:t>Richeson</w:t>
      </w:r>
      <w:proofErr w:type="spellEnd"/>
      <w:r>
        <w:rPr>
          <w:rFonts w:ascii="TimesNewRomanPSMT" w:hAnsi="TimesNewRomanPSMT"/>
        </w:rPr>
        <w:t xml:space="preserve"> &amp; Shelton, 2003; Shelton, </w:t>
      </w:r>
      <w:proofErr w:type="spellStart"/>
      <w:r>
        <w:rPr>
          <w:rFonts w:ascii="TimesNewRomanPSMT" w:hAnsi="TimesNewRomanPSMT"/>
        </w:rPr>
        <w:t>Richeson</w:t>
      </w:r>
      <w:proofErr w:type="spellEnd"/>
      <w:r>
        <w:rPr>
          <w:rFonts w:ascii="TimesNewRomanPSMT" w:hAnsi="TimesNewRomanPSMT"/>
        </w:rPr>
        <w:t>, &amp; Salvatore, 2005)</w:t>
      </w:r>
    </w:p>
    <w:p w14:paraId="55AC8815" w14:textId="56ED6811" w:rsidR="00BA5EF9" w:rsidRDefault="00BA5EF9" w:rsidP="00EF2ADF">
      <w:pPr>
        <w:pStyle w:val="NormalWeb"/>
        <w:rPr>
          <w:rFonts w:ascii="TimesNewRomanPSMT" w:hAnsi="TimesNewRomanPSMT"/>
        </w:rPr>
      </w:pPr>
    </w:p>
    <w:p w14:paraId="535150BC" w14:textId="77777777" w:rsidR="00BA5EF9" w:rsidRPr="00EF2ADF" w:rsidRDefault="00BA5EF9" w:rsidP="00EF2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EF2ADF">
        <w:rPr>
          <w:rFonts w:ascii="Courier New" w:eastAsia="Times New Roman" w:hAnsi="Courier New" w:cs="Courier New"/>
          <w:color w:val="000000"/>
          <w:sz w:val="20"/>
          <w:szCs w:val="20"/>
        </w:rPr>
        <w:t>@</w:t>
      </w:r>
      <w:proofErr w:type="gramStart"/>
      <w:r w:rsidRPr="00EF2ADF">
        <w:rPr>
          <w:rFonts w:ascii="Courier New" w:eastAsia="Times New Roman" w:hAnsi="Courier New" w:cs="Courier New"/>
          <w:color w:val="000000"/>
          <w:sz w:val="20"/>
          <w:szCs w:val="20"/>
        </w:rPr>
        <w:t>article{</w:t>
      </w:r>
      <w:proofErr w:type="gramEnd"/>
      <w:r w:rsidRPr="00EF2ADF">
        <w:rPr>
          <w:rFonts w:ascii="Courier New" w:eastAsia="Times New Roman" w:hAnsi="Courier New" w:cs="Courier New"/>
          <w:color w:val="000000"/>
          <w:sz w:val="20"/>
          <w:szCs w:val="20"/>
        </w:rPr>
        <w:t>richeson2003prejudice,</w:t>
      </w:r>
    </w:p>
    <w:p w14:paraId="71931070" w14:textId="77777777" w:rsidR="00BA5EF9" w:rsidRPr="00EF2ADF" w:rsidRDefault="00BA5EF9" w:rsidP="00EF2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EF2ADF">
        <w:rPr>
          <w:rFonts w:ascii="Courier New" w:eastAsia="Times New Roman" w:hAnsi="Courier New" w:cs="Courier New"/>
          <w:color w:val="000000"/>
          <w:sz w:val="20"/>
          <w:szCs w:val="20"/>
        </w:rPr>
        <w:t xml:space="preserve">  title</w:t>
      </w:r>
      <w:proofErr w:type="gramStart"/>
      <w:r w:rsidRPr="00EF2ADF">
        <w:rPr>
          <w:rFonts w:ascii="Courier New" w:eastAsia="Times New Roman" w:hAnsi="Courier New" w:cs="Courier New"/>
          <w:color w:val="000000"/>
          <w:sz w:val="20"/>
          <w:szCs w:val="20"/>
        </w:rPr>
        <w:t>={</w:t>
      </w:r>
      <w:proofErr w:type="gramEnd"/>
      <w:r w:rsidRPr="00EF2ADF">
        <w:rPr>
          <w:rFonts w:ascii="Courier New" w:eastAsia="Times New Roman" w:hAnsi="Courier New" w:cs="Courier New"/>
          <w:color w:val="000000"/>
          <w:sz w:val="20"/>
          <w:szCs w:val="20"/>
        </w:rPr>
        <w:t>When prejudice does not pay: Effects of interracial contact on executive function},</w:t>
      </w:r>
    </w:p>
    <w:p w14:paraId="31EA9837" w14:textId="77777777" w:rsidR="00BA5EF9" w:rsidRPr="00EF2ADF" w:rsidRDefault="00BA5EF9" w:rsidP="00EF2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EF2ADF">
        <w:rPr>
          <w:rFonts w:ascii="Courier New" w:eastAsia="Times New Roman" w:hAnsi="Courier New" w:cs="Courier New"/>
          <w:color w:val="000000"/>
          <w:sz w:val="20"/>
          <w:szCs w:val="20"/>
        </w:rPr>
        <w:t xml:space="preserve">  author</w:t>
      </w:r>
      <w:proofErr w:type="gramStart"/>
      <w:r w:rsidRPr="00EF2ADF">
        <w:rPr>
          <w:rFonts w:ascii="Courier New" w:eastAsia="Times New Roman" w:hAnsi="Courier New" w:cs="Courier New"/>
          <w:color w:val="000000"/>
          <w:sz w:val="20"/>
          <w:szCs w:val="20"/>
        </w:rPr>
        <w:t>={</w:t>
      </w:r>
      <w:proofErr w:type="spellStart"/>
      <w:proofErr w:type="gramEnd"/>
      <w:r w:rsidRPr="00EF2ADF">
        <w:rPr>
          <w:rFonts w:ascii="Courier New" w:eastAsia="Times New Roman" w:hAnsi="Courier New" w:cs="Courier New"/>
          <w:color w:val="000000"/>
          <w:sz w:val="20"/>
          <w:szCs w:val="20"/>
        </w:rPr>
        <w:t>Richeson</w:t>
      </w:r>
      <w:proofErr w:type="spellEnd"/>
      <w:r w:rsidRPr="00EF2ADF">
        <w:rPr>
          <w:rFonts w:ascii="Courier New" w:eastAsia="Times New Roman" w:hAnsi="Courier New" w:cs="Courier New"/>
          <w:color w:val="000000"/>
          <w:sz w:val="20"/>
          <w:szCs w:val="20"/>
        </w:rPr>
        <w:t>, Jennifer A and Shelton, J Nicole},</w:t>
      </w:r>
    </w:p>
    <w:p w14:paraId="0FDE55D1" w14:textId="77777777" w:rsidR="00BA5EF9" w:rsidRPr="00EF2ADF" w:rsidRDefault="00BA5EF9" w:rsidP="00EF2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EF2ADF">
        <w:rPr>
          <w:rFonts w:ascii="Courier New" w:eastAsia="Times New Roman" w:hAnsi="Courier New" w:cs="Courier New"/>
          <w:color w:val="000000"/>
          <w:sz w:val="20"/>
          <w:szCs w:val="20"/>
        </w:rPr>
        <w:t xml:space="preserve">  journal</w:t>
      </w:r>
      <w:proofErr w:type="gramStart"/>
      <w:r w:rsidRPr="00EF2ADF">
        <w:rPr>
          <w:rFonts w:ascii="Courier New" w:eastAsia="Times New Roman" w:hAnsi="Courier New" w:cs="Courier New"/>
          <w:color w:val="000000"/>
          <w:sz w:val="20"/>
          <w:szCs w:val="20"/>
        </w:rPr>
        <w:t>={</w:t>
      </w:r>
      <w:proofErr w:type="gramEnd"/>
      <w:r w:rsidRPr="00EF2ADF">
        <w:rPr>
          <w:rFonts w:ascii="Courier New" w:eastAsia="Times New Roman" w:hAnsi="Courier New" w:cs="Courier New"/>
          <w:color w:val="000000"/>
          <w:sz w:val="20"/>
          <w:szCs w:val="20"/>
        </w:rPr>
        <w:t>Psychological science},</w:t>
      </w:r>
    </w:p>
    <w:p w14:paraId="5F8EF29D" w14:textId="77777777" w:rsidR="00BA5EF9" w:rsidRPr="00EF2ADF" w:rsidRDefault="00BA5EF9" w:rsidP="00EF2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EF2ADF">
        <w:rPr>
          <w:rFonts w:ascii="Courier New" w:eastAsia="Times New Roman" w:hAnsi="Courier New" w:cs="Courier New"/>
          <w:color w:val="000000"/>
          <w:sz w:val="20"/>
          <w:szCs w:val="20"/>
        </w:rPr>
        <w:t xml:space="preserve">  volume</w:t>
      </w:r>
      <w:proofErr w:type="gramStart"/>
      <w:r w:rsidRPr="00EF2ADF">
        <w:rPr>
          <w:rFonts w:ascii="Courier New" w:eastAsia="Times New Roman" w:hAnsi="Courier New" w:cs="Courier New"/>
          <w:color w:val="000000"/>
          <w:sz w:val="20"/>
          <w:szCs w:val="20"/>
        </w:rPr>
        <w:t>={</w:t>
      </w:r>
      <w:proofErr w:type="gramEnd"/>
      <w:r w:rsidRPr="00EF2ADF">
        <w:rPr>
          <w:rFonts w:ascii="Courier New" w:eastAsia="Times New Roman" w:hAnsi="Courier New" w:cs="Courier New"/>
          <w:color w:val="000000"/>
          <w:sz w:val="20"/>
          <w:szCs w:val="20"/>
        </w:rPr>
        <w:t>14},</w:t>
      </w:r>
    </w:p>
    <w:p w14:paraId="09FE5A03" w14:textId="77777777" w:rsidR="00BA5EF9" w:rsidRPr="00EF2ADF" w:rsidRDefault="00BA5EF9" w:rsidP="00EF2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EF2ADF">
        <w:rPr>
          <w:rFonts w:ascii="Courier New" w:eastAsia="Times New Roman" w:hAnsi="Courier New" w:cs="Courier New"/>
          <w:color w:val="000000"/>
          <w:sz w:val="20"/>
          <w:szCs w:val="20"/>
        </w:rPr>
        <w:t xml:space="preserve">  number</w:t>
      </w:r>
      <w:proofErr w:type="gramStart"/>
      <w:r w:rsidRPr="00EF2ADF">
        <w:rPr>
          <w:rFonts w:ascii="Courier New" w:eastAsia="Times New Roman" w:hAnsi="Courier New" w:cs="Courier New"/>
          <w:color w:val="000000"/>
          <w:sz w:val="20"/>
          <w:szCs w:val="20"/>
        </w:rPr>
        <w:t>={</w:t>
      </w:r>
      <w:proofErr w:type="gramEnd"/>
      <w:r w:rsidRPr="00EF2ADF">
        <w:rPr>
          <w:rFonts w:ascii="Courier New" w:eastAsia="Times New Roman" w:hAnsi="Courier New" w:cs="Courier New"/>
          <w:color w:val="000000"/>
          <w:sz w:val="20"/>
          <w:szCs w:val="20"/>
        </w:rPr>
        <w:t>3},</w:t>
      </w:r>
    </w:p>
    <w:p w14:paraId="7DCFEAEB" w14:textId="77777777" w:rsidR="00BA5EF9" w:rsidRPr="00EF2ADF" w:rsidRDefault="00BA5EF9" w:rsidP="00EF2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EF2ADF">
        <w:rPr>
          <w:rFonts w:ascii="Courier New" w:eastAsia="Times New Roman" w:hAnsi="Courier New" w:cs="Courier New"/>
          <w:color w:val="000000"/>
          <w:sz w:val="20"/>
          <w:szCs w:val="20"/>
        </w:rPr>
        <w:t xml:space="preserve">  pages</w:t>
      </w:r>
      <w:proofErr w:type="gramStart"/>
      <w:r w:rsidRPr="00EF2ADF">
        <w:rPr>
          <w:rFonts w:ascii="Courier New" w:eastAsia="Times New Roman" w:hAnsi="Courier New" w:cs="Courier New"/>
          <w:color w:val="000000"/>
          <w:sz w:val="20"/>
          <w:szCs w:val="20"/>
        </w:rPr>
        <w:t>={</w:t>
      </w:r>
      <w:proofErr w:type="gramEnd"/>
      <w:r w:rsidRPr="00EF2ADF">
        <w:rPr>
          <w:rFonts w:ascii="Courier New" w:eastAsia="Times New Roman" w:hAnsi="Courier New" w:cs="Courier New"/>
          <w:color w:val="000000"/>
          <w:sz w:val="20"/>
          <w:szCs w:val="20"/>
        </w:rPr>
        <w:t>287--290},</w:t>
      </w:r>
    </w:p>
    <w:p w14:paraId="2C7444AA" w14:textId="77777777" w:rsidR="00BA5EF9" w:rsidRPr="00EF2ADF" w:rsidRDefault="00BA5EF9" w:rsidP="00EF2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EF2ADF">
        <w:rPr>
          <w:rFonts w:ascii="Courier New" w:eastAsia="Times New Roman" w:hAnsi="Courier New" w:cs="Courier New"/>
          <w:color w:val="000000"/>
          <w:sz w:val="20"/>
          <w:szCs w:val="20"/>
        </w:rPr>
        <w:t xml:space="preserve">  year</w:t>
      </w:r>
      <w:proofErr w:type="gramStart"/>
      <w:r w:rsidRPr="00EF2ADF">
        <w:rPr>
          <w:rFonts w:ascii="Courier New" w:eastAsia="Times New Roman" w:hAnsi="Courier New" w:cs="Courier New"/>
          <w:color w:val="000000"/>
          <w:sz w:val="20"/>
          <w:szCs w:val="20"/>
        </w:rPr>
        <w:t>={</w:t>
      </w:r>
      <w:proofErr w:type="gramEnd"/>
      <w:r w:rsidRPr="00EF2ADF">
        <w:rPr>
          <w:rFonts w:ascii="Courier New" w:eastAsia="Times New Roman" w:hAnsi="Courier New" w:cs="Courier New"/>
          <w:color w:val="000000"/>
          <w:sz w:val="20"/>
          <w:szCs w:val="20"/>
        </w:rPr>
        <w:t>2003},</w:t>
      </w:r>
    </w:p>
    <w:p w14:paraId="037AFB03" w14:textId="77777777" w:rsidR="00BA5EF9" w:rsidRPr="00EF2ADF" w:rsidRDefault="00BA5EF9" w:rsidP="00EF2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EF2ADF">
        <w:rPr>
          <w:rFonts w:ascii="Courier New" w:eastAsia="Times New Roman" w:hAnsi="Courier New" w:cs="Courier New"/>
          <w:color w:val="000000"/>
          <w:sz w:val="20"/>
          <w:szCs w:val="20"/>
        </w:rPr>
        <w:t xml:space="preserve">  publisher</w:t>
      </w:r>
      <w:proofErr w:type="gramStart"/>
      <w:r w:rsidRPr="00EF2ADF">
        <w:rPr>
          <w:rFonts w:ascii="Courier New" w:eastAsia="Times New Roman" w:hAnsi="Courier New" w:cs="Courier New"/>
          <w:color w:val="000000"/>
          <w:sz w:val="20"/>
          <w:szCs w:val="20"/>
        </w:rPr>
        <w:t>={</w:t>
      </w:r>
      <w:proofErr w:type="gramEnd"/>
      <w:r w:rsidRPr="00EF2ADF">
        <w:rPr>
          <w:rFonts w:ascii="Courier New" w:eastAsia="Times New Roman" w:hAnsi="Courier New" w:cs="Courier New"/>
          <w:color w:val="000000"/>
          <w:sz w:val="20"/>
          <w:szCs w:val="20"/>
        </w:rPr>
        <w:t>SAGE Publications Sage CA: Los Angeles, CA}</w:t>
      </w:r>
    </w:p>
    <w:p w14:paraId="1FFC5FFC" w14:textId="77777777" w:rsidR="00BA5EF9" w:rsidRPr="00EF2ADF" w:rsidRDefault="00BA5EF9" w:rsidP="00EF2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EF2ADF">
        <w:rPr>
          <w:rFonts w:ascii="Courier New" w:eastAsia="Times New Roman" w:hAnsi="Courier New" w:cs="Courier New"/>
          <w:color w:val="000000"/>
          <w:sz w:val="20"/>
          <w:szCs w:val="20"/>
        </w:rPr>
        <w:t>}</w:t>
      </w:r>
    </w:p>
    <w:p w14:paraId="6CBE373B" w14:textId="05CCFEE4" w:rsidR="00BA5EF9" w:rsidRDefault="00BA5EF9" w:rsidP="00EF2ADF">
      <w:pPr>
        <w:pStyle w:val="NormalWeb"/>
        <w:rPr>
          <w:rFonts w:ascii="TimesNewRomanPSMT" w:hAnsi="TimesNewRomanPSMT"/>
        </w:rPr>
      </w:pPr>
    </w:p>
    <w:p w14:paraId="245B1745" w14:textId="55986C82" w:rsidR="00BA5EF9" w:rsidRDefault="00BA5EF9" w:rsidP="00EF2ADF">
      <w:pPr>
        <w:pStyle w:val="NormalWeb"/>
        <w:rPr>
          <w:rFonts w:ascii="TimesNewRomanPSMT" w:hAnsi="TimesNewRomanPSMT"/>
        </w:rPr>
      </w:pPr>
    </w:p>
    <w:p w14:paraId="5387AB24" w14:textId="77777777" w:rsidR="00BA5EF9" w:rsidRDefault="00BA5EF9" w:rsidP="00EF2ADF">
      <w:pPr>
        <w:pStyle w:val="NormalWeb"/>
        <w:rPr>
          <w:rFonts w:ascii="TimesNewRomanPSMT" w:hAnsi="TimesNewRomanPSMT"/>
        </w:rPr>
      </w:pPr>
    </w:p>
    <w:p w14:paraId="27DC2CD5" w14:textId="77777777" w:rsidR="00BA5EF9" w:rsidRDefault="00BA5EF9" w:rsidP="00EF2ADF">
      <w:pPr>
        <w:pStyle w:val="HTMLPreformatted"/>
        <w:rPr>
          <w:color w:val="000000"/>
        </w:rPr>
      </w:pPr>
      <w:r>
        <w:rPr>
          <w:color w:val="000000"/>
        </w:rPr>
        <w:t>@</w:t>
      </w:r>
      <w:proofErr w:type="gramStart"/>
      <w:r>
        <w:rPr>
          <w:color w:val="000000"/>
        </w:rPr>
        <w:t>article{</w:t>
      </w:r>
      <w:proofErr w:type="gramEnd"/>
      <w:r>
        <w:rPr>
          <w:color w:val="000000"/>
        </w:rPr>
        <w:t>shelton2005expecting,</w:t>
      </w:r>
    </w:p>
    <w:p w14:paraId="44B0ADE3" w14:textId="77777777" w:rsidR="00BA5EF9" w:rsidRDefault="00BA5EF9" w:rsidP="00EF2ADF">
      <w:pPr>
        <w:pStyle w:val="HTMLPreformatted"/>
        <w:rPr>
          <w:color w:val="000000"/>
        </w:rPr>
      </w:pPr>
      <w:r>
        <w:rPr>
          <w:color w:val="000000"/>
        </w:rPr>
        <w:t xml:space="preserve">  title</w:t>
      </w:r>
      <w:proofErr w:type="gramStart"/>
      <w:r>
        <w:rPr>
          <w:color w:val="000000"/>
        </w:rPr>
        <w:t>={</w:t>
      </w:r>
      <w:proofErr w:type="gramEnd"/>
      <w:r>
        <w:rPr>
          <w:color w:val="000000"/>
        </w:rPr>
        <w:t>Expecting to be the target of prejudice: Implications for interethnic interactions},</w:t>
      </w:r>
    </w:p>
    <w:p w14:paraId="490BB462" w14:textId="77777777" w:rsidR="00BA5EF9" w:rsidRDefault="00BA5EF9" w:rsidP="00EF2ADF">
      <w:pPr>
        <w:pStyle w:val="HTMLPreformatted"/>
        <w:rPr>
          <w:color w:val="000000"/>
        </w:rPr>
      </w:pPr>
      <w:r>
        <w:rPr>
          <w:color w:val="000000"/>
        </w:rPr>
        <w:t xml:space="preserve">  author</w:t>
      </w:r>
      <w:proofErr w:type="gramStart"/>
      <w:r>
        <w:rPr>
          <w:color w:val="000000"/>
        </w:rPr>
        <w:t>={</w:t>
      </w:r>
      <w:proofErr w:type="gramEnd"/>
      <w:r>
        <w:rPr>
          <w:color w:val="000000"/>
        </w:rPr>
        <w:t xml:space="preserve">Shelton, J Nicole and </w:t>
      </w:r>
      <w:proofErr w:type="spellStart"/>
      <w:r>
        <w:rPr>
          <w:color w:val="000000"/>
        </w:rPr>
        <w:t>Richeson</w:t>
      </w:r>
      <w:proofErr w:type="spellEnd"/>
      <w:r>
        <w:rPr>
          <w:color w:val="000000"/>
        </w:rPr>
        <w:t>, Jennifer A and Salvatore, Jessica},</w:t>
      </w:r>
    </w:p>
    <w:p w14:paraId="6113E20D" w14:textId="77777777" w:rsidR="00BA5EF9" w:rsidRDefault="00BA5EF9" w:rsidP="00EF2ADF">
      <w:pPr>
        <w:pStyle w:val="HTMLPreformatted"/>
        <w:rPr>
          <w:color w:val="000000"/>
        </w:rPr>
      </w:pPr>
      <w:r>
        <w:rPr>
          <w:color w:val="000000"/>
        </w:rPr>
        <w:t xml:space="preserve">  journal</w:t>
      </w:r>
      <w:proofErr w:type="gramStart"/>
      <w:r>
        <w:rPr>
          <w:color w:val="000000"/>
        </w:rPr>
        <w:t>={</w:t>
      </w:r>
      <w:proofErr w:type="gramEnd"/>
      <w:r>
        <w:rPr>
          <w:color w:val="000000"/>
        </w:rPr>
        <w:t>Personality and Social Psychology Bulletin},</w:t>
      </w:r>
    </w:p>
    <w:p w14:paraId="52D3ED61" w14:textId="77777777" w:rsidR="00BA5EF9" w:rsidRDefault="00BA5EF9" w:rsidP="00EF2ADF">
      <w:pPr>
        <w:pStyle w:val="HTMLPreformatted"/>
        <w:rPr>
          <w:color w:val="000000"/>
        </w:rPr>
      </w:pPr>
      <w:r>
        <w:rPr>
          <w:color w:val="000000"/>
        </w:rPr>
        <w:t xml:space="preserve">  volume</w:t>
      </w:r>
      <w:proofErr w:type="gramStart"/>
      <w:r>
        <w:rPr>
          <w:color w:val="000000"/>
        </w:rPr>
        <w:t>={</w:t>
      </w:r>
      <w:proofErr w:type="gramEnd"/>
      <w:r>
        <w:rPr>
          <w:color w:val="000000"/>
        </w:rPr>
        <w:t>31},</w:t>
      </w:r>
    </w:p>
    <w:p w14:paraId="27468838" w14:textId="77777777" w:rsidR="00BA5EF9" w:rsidRDefault="00BA5EF9" w:rsidP="00EF2ADF">
      <w:pPr>
        <w:pStyle w:val="HTMLPreformatted"/>
        <w:rPr>
          <w:color w:val="000000"/>
        </w:rPr>
      </w:pPr>
      <w:r>
        <w:rPr>
          <w:color w:val="000000"/>
        </w:rPr>
        <w:t xml:space="preserve">  number</w:t>
      </w:r>
      <w:proofErr w:type="gramStart"/>
      <w:r>
        <w:rPr>
          <w:color w:val="000000"/>
        </w:rPr>
        <w:t>={</w:t>
      </w:r>
      <w:proofErr w:type="gramEnd"/>
      <w:r>
        <w:rPr>
          <w:color w:val="000000"/>
        </w:rPr>
        <w:t>9},</w:t>
      </w:r>
    </w:p>
    <w:p w14:paraId="57E487FC" w14:textId="77777777" w:rsidR="00BA5EF9" w:rsidRDefault="00BA5EF9" w:rsidP="00EF2ADF">
      <w:pPr>
        <w:pStyle w:val="HTMLPreformatted"/>
        <w:rPr>
          <w:color w:val="000000"/>
        </w:rPr>
      </w:pPr>
      <w:r>
        <w:rPr>
          <w:color w:val="000000"/>
        </w:rPr>
        <w:t xml:space="preserve">  pages</w:t>
      </w:r>
      <w:proofErr w:type="gramStart"/>
      <w:r>
        <w:rPr>
          <w:color w:val="000000"/>
        </w:rPr>
        <w:t>={</w:t>
      </w:r>
      <w:proofErr w:type="gramEnd"/>
      <w:r>
        <w:rPr>
          <w:color w:val="000000"/>
        </w:rPr>
        <w:t>1189--1202},</w:t>
      </w:r>
    </w:p>
    <w:p w14:paraId="7541BEDD" w14:textId="77777777" w:rsidR="00BA5EF9" w:rsidRDefault="00BA5EF9" w:rsidP="00EF2ADF">
      <w:pPr>
        <w:pStyle w:val="HTMLPreformatted"/>
        <w:rPr>
          <w:color w:val="000000"/>
        </w:rPr>
      </w:pPr>
      <w:r>
        <w:rPr>
          <w:color w:val="000000"/>
        </w:rPr>
        <w:t xml:space="preserve">  year</w:t>
      </w:r>
      <w:proofErr w:type="gramStart"/>
      <w:r>
        <w:rPr>
          <w:color w:val="000000"/>
        </w:rPr>
        <w:t>={</w:t>
      </w:r>
      <w:proofErr w:type="gramEnd"/>
      <w:r>
        <w:rPr>
          <w:color w:val="000000"/>
        </w:rPr>
        <w:t>2005},</w:t>
      </w:r>
    </w:p>
    <w:p w14:paraId="764408D6" w14:textId="77777777" w:rsidR="00BA5EF9" w:rsidRDefault="00BA5EF9" w:rsidP="00EF2ADF">
      <w:pPr>
        <w:pStyle w:val="HTMLPreformatted"/>
        <w:rPr>
          <w:color w:val="000000"/>
        </w:rPr>
      </w:pPr>
      <w:r>
        <w:rPr>
          <w:color w:val="000000"/>
        </w:rPr>
        <w:t xml:space="preserve">  publisher</w:t>
      </w:r>
      <w:proofErr w:type="gramStart"/>
      <w:r>
        <w:rPr>
          <w:color w:val="000000"/>
        </w:rPr>
        <w:t>={</w:t>
      </w:r>
      <w:proofErr w:type="gramEnd"/>
      <w:r>
        <w:rPr>
          <w:color w:val="000000"/>
        </w:rPr>
        <w:t>Sage Publications Sage CA: Thousand Oaks, CA}</w:t>
      </w:r>
    </w:p>
    <w:p w14:paraId="2B13F0F4" w14:textId="77777777" w:rsidR="00BA5EF9" w:rsidRDefault="00BA5EF9" w:rsidP="00EF2ADF">
      <w:pPr>
        <w:pStyle w:val="HTMLPreformatted"/>
        <w:rPr>
          <w:color w:val="000000"/>
        </w:rPr>
      </w:pPr>
      <w:r>
        <w:rPr>
          <w:color w:val="000000"/>
        </w:rPr>
        <w:t>}</w:t>
      </w:r>
    </w:p>
    <w:p w14:paraId="4A8A4786" w14:textId="77777777" w:rsidR="00BA5EF9" w:rsidRPr="00EF2ADF" w:rsidRDefault="00BA5EF9" w:rsidP="00EF2ADF">
      <w:pPr>
        <w:pStyle w:val="NormalWeb"/>
        <w:rPr>
          <w:rFonts w:ascii="TimesNewRomanPSMT" w:hAnsi="TimesNewRomanPSMT"/>
        </w:rPr>
      </w:pPr>
    </w:p>
    <w:p w14:paraId="118CA063" w14:textId="77777777" w:rsidR="00BA5EF9" w:rsidRDefault="00BA5EF9" w:rsidP="00EF2ADF">
      <w:pPr>
        <w:pStyle w:val="NormalWeb"/>
      </w:pPr>
    </w:p>
    <w:p w14:paraId="1062080D" w14:textId="7BE010EB" w:rsidR="00BA5EF9" w:rsidRDefault="00BA5EF9" w:rsidP="00EF2ADF">
      <w:pPr>
        <w:pStyle w:val="NormalWeb"/>
      </w:pPr>
      <w:r>
        <w:rPr>
          <w:rFonts w:ascii="TimesNewRomanPSMT" w:hAnsi="TimesNewRomanPSMT"/>
        </w:rPr>
        <w:t xml:space="preserve"> </w:t>
      </w:r>
    </w:p>
    <w:p w14:paraId="7487EFC4" w14:textId="1BDB8D14" w:rsidR="00BA5EF9" w:rsidRDefault="00BA5EF9">
      <w:pPr>
        <w:pStyle w:val="CommentText"/>
      </w:pPr>
    </w:p>
  </w:comment>
  <w:comment w:id="57" w:author="Lanee B. Jung" w:date="2020-08-06T13:21:00Z" w:initials="LBJ">
    <w:p w14:paraId="16BD5DD8" w14:textId="4188ADEF" w:rsidR="00BA5EF9" w:rsidRDefault="00BA5EF9">
      <w:pPr>
        <w:pStyle w:val="CommentText"/>
      </w:pPr>
      <w:r>
        <w:rPr>
          <w:rStyle w:val="CommentReference"/>
        </w:rPr>
        <w:annotationRef/>
      </w:r>
      <w:r>
        <w:t>I didn’t look into the identity threat literature that in depth…I would check this citation</w:t>
      </w:r>
    </w:p>
  </w:comment>
  <w:comment w:id="59" w:author="Lanee B. Jung" w:date="2020-08-06T13:30:00Z" w:initials="LBJ">
    <w:p w14:paraId="5C74AE45" w14:textId="5AFA6674" w:rsidR="00BA5EF9" w:rsidRPr="00395A10" w:rsidRDefault="00BA5EF9" w:rsidP="00395A10">
      <w:pPr>
        <w:rPr>
          <w:rFonts w:ascii="Times New Roman" w:eastAsia="Times New Roman" w:hAnsi="Times New Roman" w:cs="Times New Roman"/>
        </w:rPr>
      </w:pPr>
      <w:r>
        <w:rPr>
          <w:rStyle w:val="CommentReference"/>
        </w:rPr>
        <w:annotationRef/>
      </w:r>
      <w:r>
        <w:rPr>
          <w:rFonts w:ascii="Arial" w:eastAsia="Times New Roman" w:hAnsi="Arial" w:cs="Arial"/>
          <w:color w:val="222222"/>
          <w:sz w:val="20"/>
          <w:szCs w:val="20"/>
          <w:shd w:val="clear" w:color="auto" w:fill="FFFFFF"/>
        </w:rPr>
        <w:t>(</w:t>
      </w:r>
      <w:proofErr w:type="spellStart"/>
      <w:r w:rsidRPr="00395A10">
        <w:rPr>
          <w:rFonts w:ascii="Arial" w:eastAsia="Times New Roman" w:hAnsi="Arial" w:cs="Arial"/>
          <w:color w:val="222222"/>
          <w:sz w:val="20"/>
          <w:szCs w:val="20"/>
          <w:shd w:val="clear" w:color="auto" w:fill="FFFFFF"/>
        </w:rPr>
        <w:t>Rollero</w:t>
      </w:r>
      <w:proofErr w:type="spellEnd"/>
      <w:r w:rsidRPr="00395A10">
        <w:rPr>
          <w:rFonts w:ascii="Arial" w:eastAsia="Times New Roman" w:hAnsi="Arial" w:cs="Arial"/>
          <w:color w:val="222222"/>
          <w:sz w:val="20"/>
          <w:szCs w:val="20"/>
          <w:shd w:val="clear" w:color="auto" w:fill="FFFFFF"/>
        </w:rPr>
        <w:t>,</w:t>
      </w:r>
      <w:r>
        <w:rPr>
          <w:rFonts w:ascii="Arial" w:eastAsia="Times New Roman" w:hAnsi="Arial" w:cs="Arial"/>
          <w:color w:val="222222"/>
          <w:sz w:val="20"/>
          <w:szCs w:val="20"/>
          <w:shd w:val="clear" w:color="auto" w:fill="FFFFFF"/>
        </w:rPr>
        <w:t xml:space="preserve"> 2016)</w:t>
      </w:r>
    </w:p>
    <w:p w14:paraId="77502A60" w14:textId="77777777" w:rsidR="00BA5EF9" w:rsidRDefault="00BA5EF9">
      <w:pPr>
        <w:pStyle w:val="CommentText"/>
      </w:pPr>
    </w:p>
    <w:p w14:paraId="4D32765B" w14:textId="77777777" w:rsidR="00BA5EF9" w:rsidRDefault="00BA5EF9" w:rsidP="00395A10">
      <w:pPr>
        <w:pStyle w:val="HTMLPreformatted"/>
        <w:rPr>
          <w:color w:val="000000"/>
        </w:rPr>
      </w:pPr>
      <w:r>
        <w:rPr>
          <w:color w:val="000000"/>
        </w:rPr>
        <w:t>@</w:t>
      </w:r>
      <w:proofErr w:type="gramStart"/>
      <w:r>
        <w:rPr>
          <w:color w:val="000000"/>
        </w:rPr>
        <w:t>article{</w:t>
      </w:r>
      <w:proofErr w:type="gramEnd"/>
      <w:r>
        <w:rPr>
          <w:color w:val="000000"/>
        </w:rPr>
        <w:t>rollero2016bringing,</w:t>
      </w:r>
    </w:p>
    <w:p w14:paraId="23F34CBD" w14:textId="77777777" w:rsidR="00BA5EF9" w:rsidRDefault="00BA5EF9" w:rsidP="00395A10">
      <w:pPr>
        <w:pStyle w:val="HTMLPreformatted"/>
        <w:rPr>
          <w:color w:val="000000"/>
        </w:rPr>
      </w:pPr>
      <w:r>
        <w:rPr>
          <w:color w:val="000000"/>
        </w:rPr>
        <w:t xml:space="preserve">  title</w:t>
      </w:r>
      <w:proofErr w:type="gramStart"/>
      <w:r>
        <w:rPr>
          <w:color w:val="000000"/>
        </w:rPr>
        <w:t>={</w:t>
      </w:r>
      <w:proofErr w:type="gramEnd"/>
      <w:r>
        <w:rPr>
          <w:color w:val="000000"/>
        </w:rPr>
        <w:t>Bringing Objectification into Social Relationships Research: Is Self-Objectification Harmful for Authenticity?},</w:t>
      </w:r>
    </w:p>
    <w:p w14:paraId="47D3B3AB" w14:textId="77777777" w:rsidR="00BA5EF9" w:rsidRDefault="00BA5EF9" w:rsidP="00395A10">
      <w:pPr>
        <w:pStyle w:val="HTMLPreformatted"/>
        <w:rPr>
          <w:color w:val="000000"/>
        </w:rPr>
      </w:pPr>
      <w:r>
        <w:rPr>
          <w:color w:val="000000"/>
        </w:rPr>
        <w:t xml:space="preserve">  author</w:t>
      </w:r>
      <w:proofErr w:type="gramStart"/>
      <w:r>
        <w:rPr>
          <w:color w:val="000000"/>
        </w:rPr>
        <w:t>={</w:t>
      </w:r>
      <w:proofErr w:type="spellStart"/>
      <w:proofErr w:type="gramEnd"/>
      <w:r>
        <w:rPr>
          <w:color w:val="000000"/>
        </w:rPr>
        <w:t>Rollero</w:t>
      </w:r>
      <w:proofErr w:type="spellEnd"/>
      <w:r>
        <w:rPr>
          <w:color w:val="000000"/>
        </w:rPr>
        <w:t>, Chiara},</w:t>
      </w:r>
    </w:p>
    <w:p w14:paraId="1FA08C20" w14:textId="77777777" w:rsidR="00BA5EF9" w:rsidRDefault="00BA5EF9" w:rsidP="00395A10">
      <w:pPr>
        <w:pStyle w:val="HTMLPreformatted"/>
        <w:rPr>
          <w:color w:val="000000"/>
        </w:rPr>
      </w:pPr>
      <w:r>
        <w:rPr>
          <w:color w:val="000000"/>
        </w:rPr>
        <w:t xml:space="preserve">  year</w:t>
      </w:r>
      <w:proofErr w:type="gramStart"/>
      <w:r>
        <w:rPr>
          <w:color w:val="000000"/>
        </w:rPr>
        <w:t>={</w:t>
      </w:r>
      <w:proofErr w:type="gramEnd"/>
      <w:r>
        <w:rPr>
          <w:color w:val="000000"/>
        </w:rPr>
        <w:t>2016}</w:t>
      </w:r>
    </w:p>
    <w:p w14:paraId="6D2C7BC4" w14:textId="77777777" w:rsidR="00BA5EF9" w:rsidRDefault="00BA5EF9" w:rsidP="00395A10">
      <w:pPr>
        <w:pStyle w:val="HTMLPreformatted"/>
        <w:rPr>
          <w:color w:val="000000"/>
        </w:rPr>
      </w:pPr>
      <w:r>
        <w:rPr>
          <w:color w:val="000000"/>
        </w:rPr>
        <w:t>}</w:t>
      </w:r>
    </w:p>
    <w:p w14:paraId="20EDC597" w14:textId="77777777" w:rsidR="00BA5EF9" w:rsidRDefault="00BA5EF9">
      <w:pPr>
        <w:pStyle w:val="CommentText"/>
      </w:pPr>
    </w:p>
    <w:p w14:paraId="1847FFDE" w14:textId="77777777" w:rsidR="00BA5EF9" w:rsidRDefault="00BA5EF9">
      <w:pPr>
        <w:pStyle w:val="CommentText"/>
      </w:pPr>
    </w:p>
    <w:p w14:paraId="1E62DC18" w14:textId="5CC1F7B0" w:rsidR="00BA5EF9" w:rsidRDefault="00BA5EF9">
      <w:pPr>
        <w:pStyle w:val="CommentText"/>
      </w:pPr>
    </w:p>
  </w:comment>
  <w:comment w:id="82" w:author="Lanee B. Jung" w:date="2020-08-06T17:34:00Z" w:initials="LBJ">
    <w:p w14:paraId="6772DFF4" w14:textId="69478C23" w:rsidR="00BA5EF9" w:rsidRDefault="00BA5EF9">
      <w:pPr>
        <w:pStyle w:val="CommentText"/>
      </w:pPr>
      <w:r>
        <w:rPr>
          <w:rStyle w:val="CommentReference"/>
        </w:rPr>
        <w:annotationRef/>
      </w:r>
      <w:proofErr w:type="spellStart"/>
      <w:r>
        <w:t>Oooh</w:t>
      </w:r>
      <w:proofErr w:type="spellEnd"/>
      <w:r>
        <w:t>…this is a lot…condense</w:t>
      </w:r>
    </w:p>
  </w:comment>
  <w:comment w:id="84" w:author="Lanee B. Jung" w:date="2020-08-06T17:35:00Z" w:initials="LBJ">
    <w:p w14:paraId="78D7FE11" w14:textId="71C7946E" w:rsidR="00BA5EF9" w:rsidRDefault="00BA5EF9">
      <w:pPr>
        <w:pStyle w:val="CommentText"/>
      </w:pPr>
      <w:r>
        <w:rPr>
          <w:rStyle w:val="CommentReference"/>
        </w:rPr>
        <w:annotationRef/>
      </w:r>
      <w:r>
        <w:t>Models look great!</w:t>
      </w:r>
    </w:p>
  </w:comment>
  <w:comment w:id="85" w:author="Lanee B. Jung" w:date="2020-08-06T17:51:00Z" w:initials="LBJ">
    <w:p w14:paraId="114A1798" w14:textId="4C65C5B3" w:rsidR="00BA5EF9" w:rsidRDefault="00BA5EF9">
      <w:pPr>
        <w:pStyle w:val="CommentText"/>
      </w:pPr>
      <w:r>
        <w:rPr>
          <w:rStyle w:val="CommentReference"/>
        </w:rPr>
        <w:annotationRef/>
      </w:r>
      <w:r>
        <w:t>I know some of these words!</w:t>
      </w:r>
    </w:p>
  </w:comment>
  <w:comment w:id="89" w:author="Lanee B. Jung" w:date="2020-08-06T20:43:00Z" w:initials="LBJ">
    <w:p w14:paraId="0BFE8F23" w14:textId="0635D287" w:rsidR="00BA5EF9" w:rsidRDefault="00BA5EF9">
      <w:pPr>
        <w:pStyle w:val="CommentText"/>
      </w:pPr>
      <w:r>
        <w:rPr>
          <w:rStyle w:val="CommentReference"/>
        </w:rPr>
        <w:annotationRef/>
      </w:r>
      <w:r>
        <w:t>R code?</w:t>
      </w:r>
    </w:p>
  </w:comment>
  <w:comment w:id="90" w:author="Lanee B. Jung" w:date="2020-08-06T20:43:00Z" w:initials="LBJ">
    <w:p w14:paraId="312F6EB9" w14:textId="05300782" w:rsidR="00BA5EF9" w:rsidRDefault="00BA5EF9">
      <w:pPr>
        <w:pStyle w:val="CommentText"/>
      </w:pPr>
      <w:r>
        <w:rPr>
          <w:rStyle w:val="CommentReference"/>
        </w:rPr>
        <w:annotationRef/>
      </w:r>
      <w:r>
        <w:t>R code?</w:t>
      </w:r>
    </w:p>
  </w:comment>
  <w:comment w:id="92" w:author="Lanee B. Jung" w:date="2020-08-06T20:43:00Z" w:initials="LBJ">
    <w:p w14:paraId="59DA2842" w14:textId="08671371" w:rsidR="00BA5EF9" w:rsidRDefault="00BA5EF9">
      <w:pPr>
        <w:pStyle w:val="CommentText"/>
      </w:pPr>
      <w:r>
        <w:rPr>
          <w:rStyle w:val="CommentReference"/>
        </w:rPr>
        <w:annotationRef/>
      </w:r>
      <w:r>
        <w:t>Add table number</w:t>
      </w:r>
    </w:p>
  </w:comment>
  <w:comment w:id="95" w:author="Lanee B. Jung" w:date="2020-08-06T20:57:00Z" w:initials="LBJ">
    <w:p w14:paraId="3351CF0B" w14:textId="4FFE0BEA" w:rsidR="00BA5EF9" w:rsidRDefault="00BA5EF9">
      <w:pPr>
        <w:pStyle w:val="CommentText"/>
      </w:pPr>
      <w:r>
        <w:rPr>
          <w:rStyle w:val="CommentReference"/>
        </w:rPr>
        <w:annotationRef/>
      </w:r>
      <w:r>
        <w:t xml:space="preserve"> confusing</w:t>
      </w:r>
    </w:p>
  </w:comment>
  <w:comment w:id="99" w:author="Lanee B. Jung" w:date="2020-08-06T21:06:00Z" w:initials="LBJ">
    <w:p w14:paraId="29AA605F" w14:textId="548C8F5C" w:rsidR="00BA5EF9" w:rsidRDefault="00BA5EF9">
      <w:pPr>
        <w:pStyle w:val="CommentText"/>
      </w:pPr>
      <w:r>
        <w:rPr>
          <w:rStyle w:val="CommentReference"/>
        </w:rPr>
        <w:annotationRef/>
      </w:r>
      <w:r>
        <w:t>Do we need this?</w:t>
      </w:r>
    </w:p>
  </w:comment>
  <w:comment w:id="93" w:author="Lanee B. Jung" w:date="2020-08-06T21:03:00Z" w:initials="LBJ">
    <w:p w14:paraId="714E1060" w14:textId="46B60581" w:rsidR="00BA5EF9" w:rsidRDefault="00BA5EF9">
      <w:pPr>
        <w:pStyle w:val="CommentText"/>
      </w:pPr>
      <w:r>
        <w:rPr>
          <w:rStyle w:val="CommentReference"/>
        </w:rPr>
        <w:annotationRef/>
      </w:r>
      <w:proofErr w:type="gramStart"/>
      <w:r w:rsidR="00F57C95">
        <w:t>So</w:t>
      </w:r>
      <w:proofErr w:type="gramEnd"/>
      <w:r w:rsidR="00F57C95">
        <w:t xml:space="preserve"> we have to report every pathway? </w:t>
      </w:r>
      <w:r>
        <w:t xml:space="preserve">Can it be condensed </w:t>
      </w:r>
      <w:proofErr w:type="spellStart"/>
      <w:r>
        <w:t>ie</w:t>
      </w:r>
      <w:proofErr w:type="spellEnd"/>
      <w:proofErr w:type="gramStart"/>
      <w:r>
        <w:t>.”we</w:t>
      </w:r>
      <w:proofErr w:type="gramEnd"/>
      <w:r>
        <w:t xml:space="preserve"> found…” or “we did not find…” instead of rephrasing what we expected to find for every path and determining if that was true or not.</w:t>
      </w:r>
      <w:r w:rsidR="00F57C95">
        <w:t xml:space="preserve"> Since it comes up again in the discussion section.</w:t>
      </w:r>
    </w:p>
  </w:comment>
  <w:comment w:id="120" w:author="Lanee B. Jung" w:date="2020-08-06T21:51:00Z" w:initials="LBJ">
    <w:p w14:paraId="5ACBDBE4" w14:textId="5E44E514" w:rsidR="00BA5EF9" w:rsidRDefault="00BA5EF9">
      <w:pPr>
        <w:pStyle w:val="CommentText"/>
      </w:pPr>
      <w:r>
        <w:rPr>
          <w:rStyle w:val="CommentReference"/>
        </w:rPr>
        <w:annotationRef/>
      </w:r>
      <w:r>
        <w:t>Where’s the paper?</w:t>
      </w:r>
    </w:p>
  </w:comment>
  <w:comment w:id="133" w:author="Lanee B. Jung" w:date="2020-08-06T21:59:00Z" w:initials="LBJ">
    <w:p w14:paraId="0A6B963E" w14:textId="5C37071B" w:rsidR="00BA5EF9" w:rsidRDefault="00BA5EF9">
      <w:pPr>
        <w:pStyle w:val="CommentText"/>
      </w:pPr>
      <w:r>
        <w:rPr>
          <w:rStyle w:val="CommentReference"/>
        </w:rPr>
        <w:annotationRef/>
      </w:r>
      <w:r>
        <w:t>This sentence needs restructuring.</w:t>
      </w:r>
    </w:p>
  </w:comment>
  <w:comment w:id="150" w:author="Lanee B. Jung" w:date="2020-08-06T22:18:00Z" w:initials="LBJ">
    <w:p w14:paraId="621E693C" w14:textId="553C7192" w:rsidR="00BA5EF9" w:rsidRDefault="00BA5EF9" w:rsidP="009E4E9B">
      <w:pPr>
        <w:pStyle w:val="CommentText"/>
      </w:pPr>
      <w:r>
        <w:rPr>
          <w:rStyle w:val="CommentReference"/>
        </w:rPr>
        <w:annotationRef/>
      </w:r>
      <w:r>
        <w:rPr>
          <w:rStyle w:val="CommentReference"/>
        </w:rPr>
        <w:annotationRef/>
      </w:r>
      <w:r>
        <w:t>Please expand more…</w:t>
      </w:r>
    </w:p>
    <w:p w14:paraId="0B3A6236" w14:textId="3A44566B" w:rsidR="003D3D83" w:rsidRDefault="003D3D83" w:rsidP="003D3D83">
      <w:pPr>
        <w:pStyle w:val="NormalWeb"/>
      </w:pPr>
      <w:r>
        <w:rPr>
          <w:rFonts w:ascii="AdvTT3713a231" w:hAnsi="AdvTT3713a231"/>
          <w:color w:val="111111"/>
          <w:sz w:val="20"/>
          <w:szCs w:val="20"/>
        </w:rPr>
        <w:t>“Found that women’s motivation to look attractive (for men) and internalize sociocultural beauty standards were positively linked with the dehumanization of sexually objectified female targets.” Tis relationship was mediated by their own level of self-objectification.”</w:t>
      </w:r>
      <w:r>
        <w:rPr>
          <w:rFonts w:ascii="AdvTT3713a231" w:hAnsi="AdvTT3713a231"/>
          <w:color w:val="111111"/>
          <w:sz w:val="20"/>
          <w:szCs w:val="20"/>
        </w:rPr>
        <w:t xml:space="preserve"> </w:t>
      </w:r>
    </w:p>
    <w:p w14:paraId="5A01815A" w14:textId="43B807E0" w:rsidR="00BA5EF9" w:rsidRDefault="00BA5EF9">
      <w:pPr>
        <w:pStyle w:val="CommentText"/>
      </w:pPr>
    </w:p>
  </w:comment>
  <w:comment w:id="153" w:author="Lanee B. Jung" w:date="2020-08-06T22:22:00Z" w:initials="LBJ">
    <w:p w14:paraId="4D25AAE4" w14:textId="45F58D55" w:rsidR="00BA5EF9" w:rsidRDefault="00BA5EF9">
      <w:pPr>
        <w:pStyle w:val="CommentText"/>
      </w:pPr>
      <w:r>
        <w:rPr>
          <w:rStyle w:val="CommentReference"/>
        </w:rPr>
        <w:annotationRef/>
      </w:r>
      <w:r>
        <w:t xml:space="preserve">Is </w:t>
      </w:r>
      <w:proofErr w:type="gramStart"/>
      <w:r>
        <w:t>it</w:t>
      </w:r>
      <w:proofErr w:type="gramEnd"/>
      <w:r>
        <w:t xml:space="preserve"> sexual objectification?</w:t>
      </w:r>
      <w:r w:rsidR="003D3D83">
        <w:t xml:space="preserve"> As in it all falls under this umbrella term.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2540911" w15:done="0"/>
  <w15:commentEx w15:paraId="012F7649" w15:done="0"/>
  <w15:commentEx w15:paraId="20F7AC04" w15:done="0"/>
  <w15:commentEx w15:paraId="6D8DFC6D" w15:done="0"/>
  <w15:commentEx w15:paraId="7487EFC4" w15:done="0"/>
  <w15:commentEx w15:paraId="16BD5DD8" w15:done="0"/>
  <w15:commentEx w15:paraId="1E62DC18" w15:done="0"/>
  <w15:commentEx w15:paraId="6772DFF4" w15:done="0"/>
  <w15:commentEx w15:paraId="78D7FE11" w15:done="0"/>
  <w15:commentEx w15:paraId="114A1798" w15:done="0"/>
  <w15:commentEx w15:paraId="0BFE8F23" w15:done="0"/>
  <w15:commentEx w15:paraId="312F6EB9" w15:done="0"/>
  <w15:commentEx w15:paraId="59DA2842" w15:done="0"/>
  <w15:commentEx w15:paraId="3351CF0B" w15:done="0"/>
  <w15:commentEx w15:paraId="29AA605F" w15:done="0"/>
  <w15:commentEx w15:paraId="714E1060" w15:done="0"/>
  <w15:commentEx w15:paraId="5ACBDBE4" w15:done="0"/>
  <w15:commentEx w15:paraId="0A6B963E" w15:done="0"/>
  <w15:commentEx w15:paraId="5A01815A" w15:done="0"/>
  <w15:commentEx w15:paraId="4D25AA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5AA41" w16cex:dateUtc="2020-08-06T02:59:00Z"/>
  <w16cex:commentExtensible w16cex:durableId="22D57017" w16cex:dateUtc="2020-08-05T22:51:00Z"/>
  <w16cex:commentExtensible w16cex:durableId="22D67074" w16cex:dateUtc="2020-08-06T17:05:00Z"/>
  <w16cex:commentExtensible w16cex:durableId="22D67268" w16cex:dateUtc="2020-08-06T17:13:00Z"/>
  <w16cex:commentExtensible w16cex:durableId="22D680ED" w16cex:dateUtc="2020-08-06T18:15:00Z"/>
  <w16cex:commentExtensible w16cex:durableId="22D6825F" w16cex:dateUtc="2020-08-06T18:21:00Z"/>
  <w16cex:commentExtensible w16cex:durableId="22D68461" w16cex:dateUtc="2020-08-06T18:30:00Z"/>
  <w16cex:commentExtensible w16cex:durableId="22D6BD8B" w16cex:dateUtc="2020-08-06T22:34:00Z"/>
  <w16cex:commentExtensible w16cex:durableId="22D6BDF9" w16cex:dateUtc="2020-08-06T22:35:00Z"/>
  <w16cex:commentExtensible w16cex:durableId="22D6C18F" w16cex:dateUtc="2020-08-06T22:51:00Z"/>
  <w16cex:commentExtensible w16cex:durableId="22D6E9E1" w16cex:dateUtc="2020-08-07T01:43:00Z"/>
  <w16cex:commentExtensible w16cex:durableId="22D6E9E9" w16cex:dateUtc="2020-08-07T01:43:00Z"/>
  <w16cex:commentExtensible w16cex:durableId="22D6EA09" w16cex:dateUtc="2020-08-07T01:43:00Z"/>
  <w16cex:commentExtensible w16cex:durableId="22D6ED4E" w16cex:dateUtc="2020-08-07T01:57:00Z"/>
  <w16cex:commentExtensible w16cex:durableId="22D6EF52" w16cex:dateUtc="2020-08-07T02:06:00Z"/>
  <w16cex:commentExtensible w16cex:durableId="22D6EEB6" w16cex:dateUtc="2020-08-07T02:03:00Z"/>
  <w16cex:commentExtensible w16cex:durableId="22D6F9F3" w16cex:dateUtc="2020-08-07T02:51:00Z"/>
  <w16cex:commentExtensible w16cex:durableId="22D6FBCF" w16cex:dateUtc="2020-08-07T02:59:00Z"/>
  <w16cex:commentExtensible w16cex:durableId="22D7001D" w16cex:dateUtc="2020-08-07T03:18:00Z"/>
  <w16cex:commentExtensible w16cex:durableId="22D70113" w16cex:dateUtc="2020-08-07T0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2540911" w16cid:durableId="22D5AA41"/>
  <w16cid:commentId w16cid:paraId="012F7649" w16cid:durableId="22D57017"/>
  <w16cid:commentId w16cid:paraId="20F7AC04" w16cid:durableId="22D67074"/>
  <w16cid:commentId w16cid:paraId="6D8DFC6D" w16cid:durableId="22D67268"/>
  <w16cid:commentId w16cid:paraId="7487EFC4" w16cid:durableId="22D680ED"/>
  <w16cid:commentId w16cid:paraId="16BD5DD8" w16cid:durableId="22D6825F"/>
  <w16cid:commentId w16cid:paraId="1E62DC18" w16cid:durableId="22D68461"/>
  <w16cid:commentId w16cid:paraId="6772DFF4" w16cid:durableId="22D6BD8B"/>
  <w16cid:commentId w16cid:paraId="78D7FE11" w16cid:durableId="22D6BDF9"/>
  <w16cid:commentId w16cid:paraId="114A1798" w16cid:durableId="22D6C18F"/>
  <w16cid:commentId w16cid:paraId="0BFE8F23" w16cid:durableId="22D6E9E1"/>
  <w16cid:commentId w16cid:paraId="312F6EB9" w16cid:durableId="22D6E9E9"/>
  <w16cid:commentId w16cid:paraId="59DA2842" w16cid:durableId="22D6EA09"/>
  <w16cid:commentId w16cid:paraId="3351CF0B" w16cid:durableId="22D6ED4E"/>
  <w16cid:commentId w16cid:paraId="29AA605F" w16cid:durableId="22D6EF52"/>
  <w16cid:commentId w16cid:paraId="714E1060" w16cid:durableId="22D6EEB6"/>
  <w16cid:commentId w16cid:paraId="5ACBDBE4" w16cid:durableId="22D6F9F3"/>
  <w16cid:commentId w16cid:paraId="0A6B963E" w16cid:durableId="22D6FBCF"/>
  <w16cid:commentId w16cid:paraId="5A01815A" w16cid:durableId="22D7001D"/>
  <w16cid:commentId w16cid:paraId="4D25AAE4" w16cid:durableId="22D701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DC6783" w14:textId="77777777" w:rsidR="00BE021D" w:rsidRDefault="00BE021D">
      <w:pPr>
        <w:spacing w:after="0"/>
      </w:pPr>
      <w:r>
        <w:separator/>
      </w:r>
    </w:p>
  </w:endnote>
  <w:endnote w:type="continuationSeparator" w:id="0">
    <w:p w14:paraId="0D8DEA4F" w14:textId="77777777" w:rsidR="00BE021D" w:rsidRDefault="00BE02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NewRomanPSMT">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TT3713a231">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A9CDA3" w14:textId="77777777" w:rsidR="00BE021D" w:rsidRDefault="00BE021D">
      <w:r>
        <w:separator/>
      </w:r>
    </w:p>
  </w:footnote>
  <w:footnote w:type="continuationSeparator" w:id="0">
    <w:p w14:paraId="39A65810" w14:textId="77777777" w:rsidR="00BE021D" w:rsidRDefault="00BE02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F25FCB0"/>
    <w:multiLevelType w:val="multilevel"/>
    <w:tmpl w:val="3CACFB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nee B. Jung">
    <w15:presenceInfo w15:providerId="AD" w15:userId="S::ljung@smith.edu::8a0ebabf-c2c2-47ef-8c73-8e1de58b5e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6274"/>
    <w:rsid w:val="000E35C8"/>
    <w:rsid w:val="00152AB8"/>
    <w:rsid w:val="00203A60"/>
    <w:rsid w:val="002C1C79"/>
    <w:rsid w:val="002E7960"/>
    <w:rsid w:val="003056FD"/>
    <w:rsid w:val="00372264"/>
    <w:rsid w:val="00395A10"/>
    <w:rsid w:val="003D3D83"/>
    <w:rsid w:val="003D3E85"/>
    <w:rsid w:val="003F2852"/>
    <w:rsid w:val="00410C1F"/>
    <w:rsid w:val="00424472"/>
    <w:rsid w:val="004E29B3"/>
    <w:rsid w:val="005762C3"/>
    <w:rsid w:val="00590D07"/>
    <w:rsid w:val="00593F00"/>
    <w:rsid w:val="005A1067"/>
    <w:rsid w:val="00784D58"/>
    <w:rsid w:val="007D695D"/>
    <w:rsid w:val="007E4D7C"/>
    <w:rsid w:val="0081287C"/>
    <w:rsid w:val="00872F5C"/>
    <w:rsid w:val="00877A80"/>
    <w:rsid w:val="008A0686"/>
    <w:rsid w:val="008D6863"/>
    <w:rsid w:val="009211EA"/>
    <w:rsid w:val="00963FA1"/>
    <w:rsid w:val="0098276B"/>
    <w:rsid w:val="009E4E9B"/>
    <w:rsid w:val="009F45CD"/>
    <w:rsid w:val="00A265D9"/>
    <w:rsid w:val="00A64FAD"/>
    <w:rsid w:val="00B86B75"/>
    <w:rsid w:val="00BA5EF9"/>
    <w:rsid w:val="00BC48D5"/>
    <w:rsid w:val="00BD42B7"/>
    <w:rsid w:val="00BE021D"/>
    <w:rsid w:val="00C13665"/>
    <w:rsid w:val="00C146A5"/>
    <w:rsid w:val="00C240C5"/>
    <w:rsid w:val="00C36279"/>
    <w:rsid w:val="00C50F58"/>
    <w:rsid w:val="00C64F68"/>
    <w:rsid w:val="00DB4049"/>
    <w:rsid w:val="00DD47D1"/>
    <w:rsid w:val="00DE1AF7"/>
    <w:rsid w:val="00DF335F"/>
    <w:rsid w:val="00E315A3"/>
    <w:rsid w:val="00E80571"/>
    <w:rsid w:val="00E8540C"/>
    <w:rsid w:val="00EA47ED"/>
    <w:rsid w:val="00EB3C2D"/>
    <w:rsid w:val="00EB685D"/>
    <w:rsid w:val="00EF2ADF"/>
    <w:rsid w:val="00EF2D5C"/>
    <w:rsid w:val="00F57C95"/>
    <w:rsid w:val="00F6574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B75494"/>
  <w15:docId w15:val="{B379DF6C-9CDA-DB4E-848B-E2A49F43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semiHidden/>
    <w:unhideWhenUsed/>
    <w:rsid w:val="00963FA1"/>
    <w:rPr>
      <w:sz w:val="16"/>
      <w:szCs w:val="16"/>
    </w:rPr>
  </w:style>
  <w:style w:type="paragraph" w:styleId="CommentText">
    <w:name w:val="annotation text"/>
    <w:basedOn w:val="Normal"/>
    <w:link w:val="CommentTextChar"/>
    <w:semiHidden/>
    <w:unhideWhenUsed/>
    <w:rsid w:val="00963FA1"/>
    <w:rPr>
      <w:sz w:val="20"/>
      <w:szCs w:val="20"/>
    </w:rPr>
  </w:style>
  <w:style w:type="character" w:customStyle="1" w:styleId="CommentTextChar">
    <w:name w:val="Comment Text Char"/>
    <w:basedOn w:val="DefaultParagraphFont"/>
    <w:link w:val="CommentText"/>
    <w:semiHidden/>
    <w:rsid w:val="00963FA1"/>
    <w:rPr>
      <w:sz w:val="20"/>
      <w:szCs w:val="20"/>
    </w:rPr>
  </w:style>
  <w:style w:type="paragraph" w:styleId="CommentSubject">
    <w:name w:val="annotation subject"/>
    <w:basedOn w:val="CommentText"/>
    <w:next w:val="CommentText"/>
    <w:link w:val="CommentSubjectChar"/>
    <w:semiHidden/>
    <w:unhideWhenUsed/>
    <w:rsid w:val="00963FA1"/>
    <w:rPr>
      <w:b/>
      <w:bCs/>
    </w:rPr>
  </w:style>
  <w:style w:type="character" w:customStyle="1" w:styleId="CommentSubjectChar">
    <w:name w:val="Comment Subject Char"/>
    <w:basedOn w:val="CommentTextChar"/>
    <w:link w:val="CommentSubject"/>
    <w:semiHidden/>
    <w:rsid w:val="00963FA1"/>
    <w:rPr>
      <w:b/>
      <w:bCs/>
      <w:sz w:val="20"/>
      <w:szCs w:val="20"/>
    </w:rPr>
  </w:style>
  <w:style w:type="paragraph" w:styleId="NormalWeb">
    <w:name w:val="Normal (Web)"/>
    <w:basedOn w:val="Normal"/>
    <w:uiPriority w:val="99"/>
    <w:unhideWhenUsed/>
    <w:rsid w:val="00EF2ADF"/>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EF2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2A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584448">
      <w:bodyDiv w:val="1"/>
      <w:marLeft w:val="0"/>
      <w:marRight w:val="0"/>
      <w:marTop w:val="0"/>
      <w:marBottom w:val="0"/>
      <w:divBdr>
        <w:top w:val="none" w:sz="0" w:space="0" w:color="auto"/>
        <w:left w:val="none" w:sz="0" w:space="0" w:color="auto"/>
        <w:bottom w:val="none" w:sz="0" w:space="0" w:color="auto"/>
        <w:right w:val="none" w:sz="0" w:space="0" w:color="auto"/>
      </w:divBdr>
      <w:divsChild>
        <w:div w:id="824273941">
          <w:marLeft w:val="0"/>
          <w:marRight w:val="0"/>
          <w:marTop w:val="0"/>
          <w:marBottom w:val="0"/>
          <w:divBdr>
            <w:top w:val="none" w:sz="0" w:space="0" w:color="auto"/>
            <w:left w:val="none" w:sz="0" w:space="0" w:color="auto"/>
            <w:bottom w:val="none" w:sz="0" w:space="0" w:color="auto"/>
            <w:right w:val="none" w:sz="0" w:space="0" w:color="auto"/>
          </w:divBdr>
          <w:divsChild>
            <w:div w:id="370040426">
              <w:marLeft w:val="0"/>
              <w:marRight w:val="0"/>
              <w:marTop w:val="0"/>
              <w:marBottom w:val="0"/>
              <w:divBdr>
                <w:top w:val="none" w:sz="0" w:space="0" w:color="auto"/>
                <w:left w:val="none" w:sz="0" w:space="0" w:color="auto"/>
                <w:bottom w:val="none" w:sz="0" w:space="0" w:color="auto"/>
                <w:right w:val="none" w:sz="0" w:space="0" w:color="auto"/>
              </w:divBdr>
              <w:divsChild>
                <w:div w:id="49907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967895">
      <w:bodyDiv w:val="1"/>
      <w:marLeft w:val="0"/>
      <w:marRight w:val="0"/>
      <w:marTop w:val="0"/>
      <w:marBottom w:val="0"/>
      <w:divBdr>
        <w:top w:val="none" w:sz="0" w:space="0" w:color="auto"/>
        <w:left w:val="none" w:sz="0" w:space="0" w:color="auto"/>
        <w:bottom w:val="none" w:sz="0" w:space="0" w:color="auto"/>
        <w:right w:val="none" w:sz="0" w:space="0" w:color="auto"/>
      </w:divBdr>
    </w:div>
    <w:div w:id="1001466612">
      <w:bodyDiv w:val="1"/>
      <w:marLeft w:val="0"/>
      <w:marRight w:val="0"/>
      <w:marTop w:val="0"/>
      <w:marBottom w:val="0"/>
      <w:divBdr>
        <w:top w:val="none" w:sz="0" w:space="0" w:color="auto"/>
        <w:left w:val="none" w:sz="0" w:space="0" w:color="auto"/>
        <w:bottom w:val="none" w:sz="0" w:space="0" w:color="auto"/>
        <w:right w:val="none" w:sz="0" w:space="0" w:color="auto"/>
      </w:divBdr>
    </w:div>
    <w:div w:id="1020275754">
      <w:bodyDiv w:val="1"/>
      <w:marLeft w:val="0"/>
      <w:marRight w:val="0"/>
      <w:marTop w:val="0"/>
      <w:marBottom w:val="0"/>
      <w:divBdr>
        <w:top w:val="none" w:sz="0" w:space="0" w:color="auto"/>
        <w:left w:val="none" w:sz="0" w:space="0" w:color="auto"/>
        <w:bottom w:val="none" w:sz="0" w:space="0" w:color="auto"/>
        <w:right w:val="none" w:sz="0" w:space="0" w:color="auto"/>
      </w:divBdr>
    </w:div>
    <w:div w:id="1554383790">
      <w:bodyDiv w:val="1"/>
      <w:marLeft w:val="0"/>
      <w:marRight w:val="0"/>
      <w:marTop w:val="0"/>
      <w:marBottom w:val="0"/>
      <w:divBdr>
        <w:top w:val="none" w:sz="0" w:space="0" w:color="auto"/>
        <w:left w:val="none" w:sz="0" w:space="0" w:color="auto"/>
        <w:bottom w:val="none" w:sz="0" w:space="0" w:color="auto"/>
        <w:right w:val="none" w:sz="0" w:space="0" w:color="auto"/>
      </w:divBdr>
      <w:divsChild>
        <w:div w:id="978149442">
          <w:marLeft w:val="0"/>
          <w:marRight w:val="0"/>
          <w:marTop w:val="0"/>
          <w:marBottom w:val="0"/>
          <w:divBdr>
            <w:top w:val="none" w:sz="0" w:space="0" w:color="auto"/>
            <w:left w:val="none" w:sz="0" w:space="0" w:color="auto"/>
            <w:bottom w:val="none" w:sz="0" w:space="0" w:color="auto"/>
            <w:right w:val="none" w:sz="0" w:space="0" w:color="auto"/>
          </w:divBdr>
          <w:divsChild>
            <w:div w:id="1777942427">
              <w:marLeft w:val="0"/>
              <w:marRight w:val="0"/>
              <w:marTop w:val="0"/>
              <w:marBottom w:val="0"/>
              <w:divBdr>
                <w:top w:val="none" w:sz="0" w:space="0" w:color="auto"/>
                <w:left w:val="none" w:sz="0" w:space="0" w:color="auto"/>
                <w:bottom w:val="none" w:sz="0" w:space="0" w:color="auto"/>
                <w:right w:val="none" w:sz="0" w:space="0" w:color="auto"/>
              </w:divBdr>
              <w:divsChild>
                <w:div w:id="36892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96141">
      <w:bodyDiv w:val="1"/>
      <w:marLeft w:val="0"/>
      <w:marRight w:val="0"/>
      <w:marTop w:val="0"/>
      <w:marBottom w:val="0"/>
      <w:divBdr>
        <w:top w:val="none" w:sz="0" w:space="0" w:color="auto"/>
        <w:left w:val="none" w:sz="0" w:space="0" w:color="auto"/>
        <w:bottom w:val="none" w:sz="0" w:space="0" w:color="auto"/>
        <w:right w:val="none" w:sz="0" w:space="0" w:color="auto"/>
      </w:divBdr>
    </w:div>
    <w:div w:id="1731225556">
      <w:bodyDiv w:val="1"/>
      <w:marLeft w:val="0"/>
      <w:marRight w:val="0"/>
      <w:marTop w:val="0"/>
      <w:marBottom w:val="0"/>
      <w:divBdr>
        <w:top w:val="none" w:sz="0" w:space="0" w:color="auto"/>
        <w:left w:val="none" w:sz="0" w:space="0" w:color="auto"/>
        <w:bottom w:val="none" w:sz="0" w:space="0" w:color="auto"/>
        <w:right w:val="none" w:sz="0" w:space="0" w:color="auto"/>
      </w:divBdr>
      <w:divsChild>
        <w:div w:id="1717122575">
          <w:marLeft w:val="0"/>
          <w:marRight w:val="0"/>
          <w:marTop w:val="0"/>
          <w:marBottom w:val="0"/>
          <w:divBdr>
            <w:top w:val="none" w:sz="0" w:space="0" w:color="auto"/>
            <w:left w:val="none" w:sz="0" w:space="0" w:color="auto"/>
            <w:bottom w:val="none" w:sz="0" w:space="0" w:color="auto"/>
            <w:right w:val="none" w:sz="0" w:space="0" w:color="auto"/>
          </w:divBdr>
          <w:divsChild>
            <w:div w:id="1255237325">
              <w:marLeft w:val="0"/>
              <w:marRight w:val="0"/>
              <w:marTop w:val="0"/>
              <w:marBottom w:val="0"/>
              <w:divBdr>
                <w:top w:val="none" w:sz="0" w:space="0" w:color="auto"/>
                <w:left w:val="none" w:sz="0" w:space="0" w:color="auto"/>
                <w:bottom w:val="none" w:sz="0" w:space="0" w:color="auto"/>
                <w:right w:val="none" w:sz="0" w:space="0" w:color="auto"/>
              </w:divBdr>
              <w:divsChild>
                <w:div w:id="6231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24977">
      <w:bodyDiv w:val="1"/>
      <w:marLeft w:val="0"/>
      <w:marRight w:val="0"/>
      <w:marTop w:val="0"/>
      <w:marBottom w:val="0"/>
      <w:divBdr>
        <w:top w:val="none" w:sz="0" w:space="0" w:color="auto"/>
        <w:left w:val="none" w:sz="0" w:space="0" w:color="auto"/>
        <w:bottom w:val="none" w:sz="0" w:space="0" w:color="auto"/>
        <w:right w:val="none" w:sz="0" w:space="0" w:color="auto"/>
      </w:divBdr>
      <w:divsChild>
        <w:div w:id="1152479659">
          <w:marLeft w:val="0"/>
          <w:marRight w:val="0"/>
          <w:marTop w:val="0"/>
          <w:marBottom w:val="0"/>
          <w:divBdr>
            <w:top w:val="none" w:sz="0" w:space="0" w:color="auto"/>
            <w:left w:val="none" w:sz="0" w:space="0" w:color="auto"/>
            <w:bottom w:val="none" w:sz="0" w:space="0" w:color="auto"/>
            <w:right w:val="none" w:sz="0" w:space="0" w:color="auto"/>
          </w:divBdr>
          <w:divsChild>
            <w:div w:id="1649704887">
              <w:marLeft w:val="0"/>
              <w:marRight w:val="0"/>
              <w:marTop w:val="0"/>
              <w:marBottom w:val="0"/>
              <w:divBdr>
                <w:top w:val="none" w:sz="0" w:space="0" w:color="auto"/>
                <w:left w:val="none" w:sz="0" w:space="0" w:color="auto"/>
                <w:bottom w:val="none" w:sz="0" w:space="0" w:color="auto"/>
                <w:right w:val="none" w:sz="0" w:space="0" w:color="auto"/>
              </w:divBdr>
              <w:divsChild>
                <w:div w:id="8388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93158">
      <w:bodyDiv w:val="1"/>
      <w:marLeft w:val="0"/>
      <w:marRight w:val="0"/>
      <w:marTop w:val="0"/>
      <w:marBottom w:val="0"/>
      <w:divBdr>
        <w:top w:val="none" w:sz="0" w:space="0" w:color="auto"/>
        <w:left w:val="none" w:sz="0" w:space="0" w:color="auto"/>
        <w:bottom w:val="none" w:sz="0" w:space="0" w:color="auto"/>
        <w:right w:val="none" w:sz="0" w:space="0" w:color="auto"/>
      </w:divBdr>
      <w:divsChild>
        <w:div w:id="1169516804">
          <w:marLeft w:val="0"/>
          <w:marRight w:val="0"/>
          <w:marTop w:val="0"/>
          <w:marBottom w:val="0"/>
          <w:divBdr>
            <w:top w:val="none" w:sz="0" w:space="0" w:color="auto"/>
            <w:left w:val="none" w:sz="0" w:space="0" w:color="auto"/>
            <w:bottom w:val="none" w:sz="0" w:space="0" w:color="auto"/>
            <w:right w:val="none" w:sz="0" w:space="0" w:color="auto"/>
          </w:divBdr>
          <w:divsChild>
            <w:div w:id="1069155420">
              <w:marLeft w:val="0"/>
              <w:marRight w:val="0"/>
              <w:marTop w:val="0"/>
              <w:marBottom w:val="0"/>
              <w:divBdr>
                <w:top w:val="none" w:sz="0" w:space="0" w:color="auto"/>
                <w:left w:val="none" w:sz="0" w:space="0" w:color="auto"/>
                <w:bottom w:val="none" w:sz="0" w:space="0" w:color="auto"/>
                <w:right w:val="none" w:sz="0" w:space="0" w:color="auto"/>
              </w:divBdr>
              <w:divsChild>
                <w:div w:id="132739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s://doi.org/10.1016/j.paid.2010.02.018" TargetMode="External"/><Relationship Id="rId26" Type="http://schemas.openxmlformats.org/officeDocument/2006/relationships/hyperlink" Target="https://CRAN.R-project.org/package=ggformula" TargetMode="External"/><Relationship Id="rId39" Type="http://schemas.openxmlformats.org/officeDocument/2006/relationships/hyperlink" Target="https://doi.org/10.1177/0956797609357751" TargetMode="External"/><Relationship Id="rId21" Type="http://schemas.openxmlformats.org/officeDocument/2006/relationships/hyperlink" Target="https://doi.org/10.1177/0361684311426690" TargetMode="External"/><Relationship Id="rId34" Type="http://schemas.openxmlformats.org/officeDocument/2006/relationships/hyperlink" Target="https://www.R-project.org/" TargetMode="External"/><Relationship Id="rId42" Type="http://schemas.openxmlformats.org/officeDocument/2006/relationships/hyperlink" Target="https://doi.org/10.1111/0022-4537.00200" TargetMode="External"/><Relationship Id="rId47" Type="http://schemas.openxmlformats.org/officeDocument/2006/relationships/hyperlink" Target="https://CRAN.R-project.org/package=usethis" TargetMode="External"/><Relationship Id="rId50" Type="http://schemas.openxmlformats.org/officeDocument/2006/relationships/hyperlink" Target="https://CRAN.R-project.org/package=dplyr" TargetMode="External"/><Relationship Id="rId55" Type="http://schemas.microsoft.com/office/2011/relationships/people" Target="people.xml"/><Relationship Id="rId7" Type="http://schemas.openxmlformats.org/officeDocument/2006/relationships/hyperlink" Target="mailto:rgarcia@smith.edu" TargetMode="External"/><Relationship Id="rId2" Type="http://schemas.openxmlformats.org/officeDocument/2006/relationships/styles" Target="styles.xml"/><Relationship Id="rId16" Type="http://schemas.openxmlformats.org/officeDocument/2006/relationships/hyperlink" Target="https://CRAN.R-project.org/package=Matrix" TargetMode="External"/><Relationship Id="rId29" Type="http://schemas.openxmlformats.org/officeDocument/2006/relationships/hyperlink" Target="https://doi.org/10.1177/1069072707301211" TargetMode="External"/><Relationship Id="rId11" Type="http://schemas.microsoft.com/office/2018/08/relationships/commentsExtensible" Target="commentsExtensible.xml"/><Relationship Id="rId24" Type="http://schemas.openxmlformats.org/officeDocument/2006/relationships/hyperlink" Target="https://CRAN.R-project.org/package=ggstance" TargetMode="External"/><Relationship Id="rId32" Type="http://schemas.openxmlformats.org/officeDocument/2006/relationships/hyperlink" Target="https://CRAN.R-project.org/package=mosaicData" TargetMode="External"/><Relationship Id="rId37" Type="http://schemas.openxmlformats.org/officeDocument/2006/relationships/hyperlink" Target="http://www.jstatsoft.org/v48/i02/" TargetMode="External"/><Relationship Id="rId40" Type="http://schemas.openxmlformats.org/officeDocument/2006/relationships/hyperlink" Target="http://lmdvr.r-forge.r-project.org" TargetMode="External"/><Relationship Id="rId45" Type="http://schemas.openxmlformats.org/officeDocument/2006/relationships/hyperlink" Target="https://CRAN.R-project.org/package=forcats" TargetMode="External"/><Relationship Id="rId53" Type="http://schemas.openxmlformats.org/officeDocument/2006/relationships/hyperlink" Target="https://yihui.name/knitr/" TargetMode="External"/><Relationship Id="rId5" Type="http://schemas.openxmlformats.org/officeDocument/2006/relationships/footnotes" Target="footnotes.xml"/><Relationship Id="rId10" Type="http://schemas.microsoft.com/office/2016/09/relationships/commentsIds" Target="commentsIds.xml"/><Relationship Id="rId19" Type="http://schemas.openxmlformats.org/officeDocument/2006/relationships/hyperlink" Target="https://CRAN.R-project.org/package=xtable" TargetMode="External"/><Relationship Id="rId31" Type="http://schemas.openxmlformats.org/officeDocument/2006/relationships/hyperlink" Target="https://journal.r-project.org/archive/2017/RJ-2017-024/index.html" TargetMode="External"/><Relationship Id="rId44" Type="http://schemas.openxmlformats.org/officeDocument/2006/relationships/hyperlink" Target="https://CRAN.R-project.org/package=tidyverse" TargetMode="External"/><Relationship Id="rId52" Type="http://schemas.openxmlformats.org/officeDocument/2006/relationships/hyperlink" Target="https://CRAN.R-project.org/package=readr"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CRAN.R-project.org/package=irr" TargetMode="External"/><Relationship Id="rId27" Type="http://schemas.openxmlformats.org/officeDocument/2006/relationships/hyperlink" Target="https://doi.org/10.1111/j.1471-6402.1998.tb00181.x" TargetMode="External"/><Relationship Id="rId30" Type="http://schemas.openxmlformats.org/officeDocument/2006/relationships/hyperlink" Target="https://CRAN.R-project.org/package=nlme" TargetMode="External"/><Relationship Id="rId35" Type="http://schemas.openxmlformats.org/officeDocument/2006/relationships/hyperlink" Target="https://CRAN.R-project.org/package=psych" TargetMode="External"/><Relationship Id="rId43" Type="http://schemas.openxmlformats.org/officeDocument/2006/relationships/hyperlink" Target="https://ggplot2.tidyverse.org" TargetMode="External"/><Relationship Id="rId48" Type="http://schemas.openxmlformats.org/officeDocument/2006/relationships/hyperlink" Target="https://CRAN.R-project.org/package=tidyr" TargetMode="External"/><Relationship Id="rId56" Type="http://schemas.openxmlformats.org/officeDocument/2006/relationships/theme" Target="theme/theme1.xml"/><Relationship Id="rId8" Type="http://schemas.openxmlformats.org/officeDocument/2006/relationships/comments" Target="comments.xml"/><Relationship Id="rId51" Type="http://schemas.openxmlformats.org/officeDocument/2006/relationships/hyperlink" Target="https://CRAN.R-project.org/package=devtools"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CRAN.R-project.org/package=lpSolve" TargetMode="External"/><Relationship Id="rId25" Type="http://schemas.openxmlformats.org/officeDocument/2006/relationships/hyperlink" Target="https://CRAN.R-project.org/package=kutils" TargetMode="External"/><Relationship Id="rId33" Type="http://schemas.openxmlformats.org/officeDocument/2006/relationships/hyperlink" Target="https://doi.org/10.1037/12304-006" TargetMode="External"/><Relationship Id="rId38" Type="http://schemas.openxmlformats.org/officeDocument/2006/relationships/hyperlink" Target="https://doi.org/10.2307/3586011" TargetMode="External"/><Relationship Id="rId46" Type="http://schemas.openxmlformats.org/officeDocument/2006/relationships/hyperlink" Target="https://CRAN.R-project.org/package=stringr" TargetMode="External"/><Relationship Id="rId20" Type="http://schemas.openxmlformats.org/officeDocument/2006/relationships/hyperlink" Target="https://doi.org/10.2307/827810" TargetMode="External"/><Relationship Id="rId41" Type="http://schemas.openxmlformats.org/officeDocument/2006/relationships/hyperlink" Target="https://CRAN.R-project.org/package=apaTables"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crsh/papaja" TargetMode="External"/><Relationship Id="rId23" Type="http://schemas.openxmlformats.org/officeDocument/2006/relationships/hyperlink" Target="https://CRAN.R-project.org/package=purrr" TargetMode="External"/><Relationship Id="rId28" Type="http://schemas.openxmlformats.org/officeDocument/2006/relationships/hyperlink" Target="https://CRAN.R-project.org/package=tibble" TargetMode="External"/><Relationship Id="rId36" Type="http://schemas.openxmlformats.org/officeDocument/2006/relationships/hyperlink" Target="https://doi.org/10.4135/9781412956253.n377" TargetMode="External"/><Relationship Id="rId49" Type="http://schemas.openxmlformats.org/officeDocument/2006/relationships/hyperlink" Target="https://CRAN.R-project.org/package=ha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39</Pages>
  <Words>10064</Words>
  <Characters>57366</Characters>
  <Application>Microsoft Office Word</Application>
  <DocSecurity>0</DocSecurity>
  <Lines>478</Lines>
  <Paragraphs>134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Objectification in Action: Self- and Other-Objectification in Same-gender Interactions</vt:lpstr>
      <vt:lpstr>Untitled</vt:lpstr>
    </vt:vector>
  </TitlesOfParts>
  <Company/>
  <LinksUpToDate>false</LinksUpToDate>
  <CharactersWithSpaces>67296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Objectification in Action: Self- and Other-Objectification in Same-gender Interactions</dc:title>
  <dc:creator>Randi Garcia</dc:creator>
  <cp:lastModifiedBy>Lanee B. Jung</cp:lastModifiedBy>
  <cp:revision>87</cp:revision>
  <dcterms:created xsi:type="dcterms:W3CDTF">2020-08-05T22:16:00Z</dcterms:created>
  <dcterms:modified xsi:type="dcterms:W3CDTF">2020-08-08T21:53:00Z</dcterms:modified>
</cp:coreProperties>
</file>